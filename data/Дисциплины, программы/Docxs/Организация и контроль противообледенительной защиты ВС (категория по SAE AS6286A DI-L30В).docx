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6DEDF" w14:textId="77777777" w:rsidR="00551D54" w:rsidRPr="00551D54" w:rsidRDefault="00551D54" w:rsidP="00551D54">
      <w:pPr>
        <w:spacing w:line="276" w:lineRule="auto"/>
        <w:jc w:val="center"/>
        <w:rPr>
          <w:b/>
          <w:szCs w:val="24"/>
        </w:rPr>
      </w:pPr>
      <w:bookmarkStart w:id="0" w:name="_GoBack"/>
      <w:bookmarkEnd w:id="0"/>
      <w:r w:rsidRPr="00551D54">
        <w:rPr>
          <w:b/>
          <w:szCs w:val="24"/>
        </w:rPr>
        <w:t>«ОРГАНИЗАЦИЯ И КОНТРОЛЬ  ПРОТИВООБЛЕДЕНИТЕЛЬНОЙ ЗАЩИТЫ ВО</w:t>
      </w:r>
      <w:r w:rsidRPr="00551D54">
        <w:rPr>
          <w:b/>
          <w:szCs w:val="24"/>
        </w:rPr>
        <w:t>З</w:t>
      </w:r>
      <w:r w:rsidRPr="00551D54">
        <w:rPr>
          <w:b/>
          <w:szCs w:val="24"/>
        </w:rPr>
        <w:t xml:space="preserve">ДУШНЫХ СУДОВ </w:t>
      </w:r>
    </w:p>
    <w:p w14:paraId="2480D666" w14:textId="77777777" w:rsidR="00551D54" w:rsidRPr="00551D54" w:rsidRDefault="00551D54" w:rsidP="00551D54">
      <w:pPr>
        <w:spacing w:line="276" w:lineRule="auto"/>
        <w:jc w:val="center"/>
        <w:rPr>
          <w:b/>
          <w:szCs w:val="24"/>
        </w:rPr>
      </w:pPr>
      <w:r w:rsidRPr="00551D54">
        <w:rPr>
          <w:b/>
          <w:szCs w:val="24"/>
        </w:rPr>
        <w:t>(КАТЕГОРИЯ</w:t>
      </w:r>
      <w:ins w:id="1" w:author="Yana A. Chumakova" w:date="2019-12-10T14:55:00Z">
        <w:r w:rsidRPr="00551D54">
          <w:rPr>
            <w:b/>
            <w:szCs w:val="24"/>
          </w:rPr>
          <w:t xml:space="preserve"> по </w:t>
        </w:r>
        <w:r w:rsidRPr="00551D54">
          <w:rPr>
            <w:b/>
            <w:szCs w:val="24"/>
            <w:lang w:val="en-US"/>
          </w:rPr>
          <w:t>SAE</w:t>
        </w:r>
        <w:r w:rsidRPr="00551D54">
          <w:rPr>
            <w:b/>
            <w:szCs w:val="24"/>
          </w:rPr>
          <w:t xml:space="preserve"> </w:t>
        </w:r>
        <w:r w:rsidRPr="00551D54">
          <w:rPr>
            <w:b/>
            <w:szCs w:val="24"/>
            <w:lang w:val="en-US"/>
          </w:rPr>
          <w:t>AS</w:t>
        </w:r>
        <w:r w:rsidRPr="00551D54">
          <w:rPr>
            <w:b/>
            <w:szCs w:val="24"/>
          </w:rPr>
          <w:t>6286</w:t>
        </w:r>
        <w:r w:rsidRPr="00551D54">
          <w:rPr>
            <w:b/>
            <w:szCs w:val="24"/>
            <w:lang w:val="en-US"/>
          </w:rPr>
          <w:t>A</w:t>
        </w:r>
        <w:r w:rsidRPr="00551D54">
          <w:rPr>
            <w:b/>
            <w:szCs w:val="24"/>
          </w:rPr>
          <w:t xml:space="preserve"> </w:t>
        </w:r>
      </w:ins>
      <w:del w:id="2" w:author="Yana A. Chumakova" w:date="2019-12-10T14:55:00Z">
        <w:r w:rsidRPr="00551D54" w:rsidDel="00D070B7">
          <w:rPr>
            <w:b/>
            <w:szCs w:val="24"/>
          </w:rPr>
          <w:delText xml:space="preserve"> </w:delText>
        </w:r>
      </w:del>
      <w:r w:rsidRPr="00551D54">
        <w:rPr>
          <w:b/>
          <w:szCs w:val="24"/>
          <w:lang w:val="en-US"/>
        </w:rPr>
        <w:t>DI</w:t>
      </w:r>
      <w:r w:rsidRPr="00551D54">
        <w:rPr>
          <w:b/>
          <w:szCs w:val="24"/>
        </w:rPr>
        <w:t>-</w:t>
      </w:r>
      <w:r w:rsidRPr="00551D54">
        <w:rPr>
          <w:b/>
          <w:szCs w:val="24"/>
          <w:lang w:val="en-US"/>
        </w:rPr>
        <w:t>L</w:t>
      </w:r>
      <w:r w:rsidRPr="00551D54">
        <w:rPr>
          <w:b/>
          <w:szCs w:val="24"/>
        </w:rPr>
        <w:t>30</w:t>
      </w:r>
      <w:r w:rsidRPr="00551D54">
        <w:rPr>
          <w:b/>
          <w:szCs w:val="24"/>
          <w:lang w:val="en-US"/>
        </w:rPr>
        <w:t>B</w:t>
      </w:r>
      <w:r w:rsidRPr="00551D54">
        <w:rPr>
          <w:b/>
          <w:szCs w:val="24"/>
        </w:rPr>
        <w:t>)»</w:t>
      </w:r>
    </w:p>
    <w:p w14:paraId="7DADC22B" w14:textId="77777777" w:rsidR="00551D54" w:rsidRPr="00551D54" w:rsidRDefault="00551D54" w:rsidP="00551D54">
      <w:pPr>
        <w:spacing w:line="276" w:lineRule="auto"/>
        <w:jc w:val="center"/>
        <w:rPr>
          <w:b/>
          <w:szCs w:val="24"/>
        </w:rPr>
      </w:pPr>
    </w:p>
    <w:p w14:paraId="0DFEF7E4" w14:textId="77777777" w:rsidR="00551D54" w:rsidRPr="00551D54" w:rsidRDefault="00551D54" w:rsidP="00551D54">
      <w:pPr>
        <w:spacing w:line="276" w:lineRule="auto"/>
        <w:jc w:val="center"/>
        <w:rPr>
          <w:b/>
          <w:szCs w:val="24"/>
        </w:rPr>
      </w:pPr>
      <w:r w:rsidRPr="00551D54">
        <w:rPr>
          <w:b/>
          <w:szCs w:val="24"/>
        </w:rPr>
        <w:t>по учебной дисциплине:</w:t>
      </w:r>
    </w:p>
    <w:p w14:paraId="09789A82" w14:textId="77777777" w:rsidR="00551D54" w:rsidRPr="00551D54" w:rsidRDefault="00551D54" w:rsidP="00551D54">
      <w:pPr>
        <w:spacing w:line="276" w:lineRule="auto"/>
        <w:jc w:val="center"/>
        <w:rPr>
          <w:b/>
          <w:szCs w:val="24"/>
        </w:rPr>
      </w:pPr>
      <w:r w:rsidRPr="00551D54">
        <w:rPr>
          <w:b/>
          <w:szCs w:val="24"/>
        </w:rPr>
        <w:t>«ПРОТИВООБЛЕДЕНИТЕЛЬНАЯ ЗАЩИТА ВОЗДУШНЫХ СУДОВ»</w:t>
      </w:r>
    </w:p>
    <w:p w14:paraId="72CC14F0" w14:textId="77777777" w:rsidR="00551D54" w:rsidRPr="00551D54" w:rsidRDefault="00551D54" w:rsidP="00551D54">
      <w:pPr>
        <w:rPr>
          <w:b/>
          <w:szCs w:val="24"/>
        </w:rPr>
      </w:pPr>
    </w:p>
    <w:p w14:paraId="1A4C1F5F" w14:textId="77777777" w:rsidR="00551D54" w:rsidRPr="00551D54" w:rsidRDefault="00551D54" w:rsidP="00551D54">
      <w:pPr>
        <w:rPr>
          <w:ins w:id="3" w:author="Anton V. Sharipov" w:date="2019-11-28T16:58:00Z"/>
          <w:b/>
        </w:rPr>
      </w:pPr>
      <w:bookmarkStart w:id="4" w:name="_Toc25927436"/>
      <w:commentRangeStart w:id="5"/>
      <w:commentRangeStart w:id="6"/>
      <w:r w:rsidRPr="00551D54">
        <w:rPr>
          <w:b/>
          <w:rPrChange w:id="7" w:author="Yana A. Chumakova" w:date="2019-11-29T11:55:00Z">
            <w:rPr>
              <w:szCs w:val="24"/>
              <w:highlight w:val="yellow"/>
            </w:rPr>
          </w:rPrChange>
        </w:rPr>
        <w:t>УЧЕБНО</w:t>
      </w:r>
      <w:commentRangeEnd w:id="5"/>
      <w:r w:rsidRPr="00551D54">
        <w:rPr>
          <w:rStyle w:val="af8"/>
          <w:b/>
        </w:rPr>
        <w:commentReference w:id="5"/>
      </w:r>
      <w:r w:rsidRPr="00551D54">
        <w:rPr>
          <w:b/>
          <w:rPrChange w:id="8" w:author="Yana A. Chumakova" w:date="2019-11-29T11:55:00Z">
            <w:rPr>
              <w:szCs w:val="24"/>
              <w:highlight w:val="yellow"/>
            </w:rPr>
          </w:rPrChange>
        </w:rPr>
        <w:t>-ТЕМАТИЧЕСКИЙ ПЛАН</w:t>
      </w:r>
      <w:commentRangeEnd w:id="6"/>
      <w:r w:rsidRPr="00551D54">
        <w:rPr>
          <w:rStyle w:val="af8"/>
          <w:b/>
        </w:rPr>
        <w:commentReference w:id="6"/>
      </w:r>
      <w:bookmarkEnd w:id="4"/>
    </w:p>
    <w:tbl>
      <w:tblPr>
        <w:tblW w:w="93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9" w:author="Anton V. Sharipov" w:date="2019-11-28T17:03:00Z">
          <w:tblPr>
            <w:tblW w:w="9923" w:type="dxa"/>
            <w:tblInd w:w="-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546"/>
        <w:gridCol w:w="993"/>
        <w:gridCol w:w="1131"/>
        <w:gridCol w:w="1134"/>
        <w:gridCol w:w="1134"/>
        <w:gridCol w:w="1417"/>
        <w:tblGridChange w:id="10">
          <w:tblGrid>
            <w:gridCol w:w="3546"/>
            <w:gridCol w:w="993"/>
            <w:gridCol w:w="1131"/>
            <w:gridCol w:w="1134"/>
            <w:gridCol w:w="1134"/>
            <w:gridCol w:w="1417"/>
          </w:tblGrid>
        </w:tblGridChange>
      </w:tblGrid>
      <w:tr w:rsidR="00551D54" w:rsidRPr="00551D54" w14:paraId="34C258D1" w14:textId="77777777" w:rsidTr="001D4115">
        <w:tblPrEx>
          <w:tblCellMar>
            <w:top w:w="0" w:type="dxa"/>
            <w:bottom w:w="0" w:type="dxa"/>
          </w:tblCellMar>
          <w:tblPrExChange w:id="11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Height w:val="20"/>
          <w:tblHeader/>
          <w:ins w:id="12" w:author="Anton V. Sharipov" w:date="2019-11-28T16:58:00Z"/>
          <w:trPrChange w:id="13" w:author="Anton V. Sharipov" w:date="2019-11-28T17:03:00Z">
            <w:trPr>
              <w:cantSplit/>
              <w:trHeight w:val="20"/>
              <w:tblHeader/>
            </w:trPr>
          </w:trPrChange>
        </w:trPr>
        <w:tc>
          <w:tcPr>
            <w:tcW w:w="3546" w:type="dxa"/>
            <w:vMerge w:val="restart"/>
            <w:vAlign w:val="center"/>
            <w:tcPrChange w:id="14" w:author="Anton V. Sharipov" w:date="2019-11-28T17:03:00Z">
              <w:tcPr>
                <w:tcW w:w="3546" w:type="dxa"/>
                <w:vMerge w:val="restart"/>
                <w:vAlign w:val="center"/>
              </w:tcPr>
            </w:tcPrChange>
          </w:tcPr>
          <w:p w14:paraId="755C2D71" w14:textId="77777777" w:rsidR="00551D54" w:rsidRPr="00551D54" w:rsidRDefault="00551D54" w:rsidP="001D4115">
            <w:pPr>
              <w:jc w:val="center"/>
              <w:rPr>
                <w:ins w:id="15" w:author="Anton V. Sharipov" w:date="2019-11-28T16:58:00Z"/>
              </w:rPr>
            </w:pPr>
            <w:ins w:id="16" w:author="Anton V. Sharipov" w:date="2019-11-28T16:58:00Z">
              <w:r w:rsidRPr="00551D54">
                <w:t>Наименование разделов и ди</w:t>
              </w:r>
              <w:r w:rsidRPr="00551D54">
                <w:t>с</w:t>
              </w:r>
              <w:r w:rsidRPr="00551D54">
                <w:t>циплин</w:t>
              </w:r>
            </w:ins>
          </w:p>
        </w:tc>
        <w:tc>
          <w:tcPr>
            <w:tcW w:w="993" w:type="dxa"/>
            <w:vMerge w:val="restart"/>
            <w:vAlign w:val="center"/>
            <w:tcPrChange w:id="17" w:author="Anton V. Sharipov" w:date="2019-11-28T17:03:00Z">
              <w:tcPr>
                <w:tcW w:w="993" w:type="dxa"/>
                <w:vMerge w:val="restart"/>
                <w:vAlign w:val="center"/>
              </w:tcPr>
            </w:tcPrChange>
          </w:tcPr>
          <w:p w14:paraId="6C482F26" w14:textId="77777777" w:rsidR="00551D54" w:rsidRPr="00551D54" w:rsidRDefault="00551D54" w:rsidP="001D4115">
            <w:pPr>
              <w:jc w:val="center"/>
              <w:rPr>
                <w:ins w:id="18" w:author="Anton V. Sharipov" w:date="2019-11-28T16:58:00Z"/>
              </w:rPr>
            </w:pPr>
            <w:ins w:id="19" w:author="Anton V. Sharipov" w:date="2019-11-28T16:58:00Z">
              <w:r w:rsidRPr="00551D54">
                <w:t>Вс</w:t>
              </w:r>
              <w:r w:rsidRPr="00551D54">
                <w:t>е</w:t>
              </w:r>
              <w:r w:rsidRPr="00551D54">
                <w:t xml:space="preserve">го, </w:t>
              </w:r>
              <w:r w:rsidRPr="00551D54">
                <w:br/>
                <w:t>час.</w:t>
              </w:r>
            </w:ins>
          </w:p>
        </w:tc>
        <w:tc>
          <w:tcPr>
            <w:tcW w:w="3399" w:type="dxa"/>
            <w:gridSpan w:val="3"/>
            <w:tcPrChange w:id="20" w:author="Anton V. Sharipov" w:date="2019-11-28T17:03:00Z">
              <w:tcPr>
                <w:tcW w:w="3399" w:type="dxa"/>
                <w:gridSpan w:val="3"/>
              </w:tcPr>
            </w:tcPrChange>
          </w:tcPr>
          <w:p w14:paraId="2845C29C" w14:textId="77777777" w:rsidR="00551D54" w:rsidRPr="00551D54" w:rsidRDefault="00551D54" w:rsidP="001D4115">
            <w:pPr>
              <w:jc w:val="center"/>
              <w:rPr>
                <w:ins w:id="21" w:author="Anton V. Sharipov" w:date="2019-11-28T16:58:00Z"/>
              </w:rPr>
            </w:pPr>
            <w:ins w:id="22" w:author="Anton V. Sharipov" w:date="2019-11-28T16:58:00Z">
              <w:r w:rsidRPr="00551D54">
                <w:t>В том числе</w:t>
              </w:r>
            </w:ins>
          </w:p>
        </w:tc>
        <w:tc>
          <w:tcPr>
            <w:tcW w:w="1417" w:type="dxa"/>
            <w:vMerge w:val="restart"/>
            <w:vAlign w:val="center"/>
            <w:tcPrChange w:id="23" w:author="Anton V. Sharipov" w:date="2019-11-28T17:03:00Z">
              <w:tcPr>
                <w:tcW w:w="1417" w:type="dxa"/>
                <w:vMerge w:val="restart"/>
                <w:vAlign w:val="center"/>
              </w:tcPr>
            </w:tcPrChange>
          </w:tcPr>
          <w:p w14:paraId="1747B39D" w14:textId="77777777" w:rsidR="00551D54" w:rsidRPr="00551D54" w:rsidRDefault="00551D54" w:rsidP="001D4115">
            <w:pPr>
              <w:jc w:val="center"/>
              <w:rPr>
                <w:ins w:id="24" w:author="Anton V. Sharipov" w:date="2019-11-28T16:58:00Z"/>
              </w:rPr>
            </w:pPr>
            <w:ins w:id="25" w:author="Anton V. Sharipov" w:date="2019-11-28T16:58:00Z">
              <w:r w:rsidRPr="00551D54">
                <w:t>Форма</w:t>
              </w:r>
              <w:r w:rsidRPr="00551D54">
                <w:br/>
                <w:t>ко</w:t>
              </w:r>
              <w:r w:rsidRPr="00551D54">
                <w:t>н</w:t>
              </w:r>
              <w:r w:rsidRPr="00551D54">
                <w:t>троля</w:t>
              </w:r>
            </w:ins>
          </w:p>
        </w:tc>
      </w:tr>
      <w:tr w:rsidR="00551D54" w:rsidRPr="00551D54" w14:paraId="0CA20D3E" w14:textId="77777777" w:rsidTr="001D4115">
        <w:tblPrEx>
          <w:tblCellMar>
            <w:top w:w="0" w:type="dxa"/>
            <w:bottom w:w="0" w:type="dxa"/>
          </w:tblCellMar>
          <w:tblPrExChange w:id="2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Height w:val="20"/>
          <w:tblHeader/>
          <w:ins w:id="27" w:author="Anton V. Sharipov" w:date="2019-11-28T16:58:00Z"/>
          <w:trPrChange w:id="28" w:author="Anton V. Sharipov" w:date="2019-11-28T17:03:00Z">
            <w:trPr>
              <w:cantSplit/>
              <w:trHeight w:val="20"/>
              <w:tblHeader/>
            </w:trPr>
          </w:trPrChange>
        </w:trPr>
        <w:tc>
          <w:tcPr>
            <w:tcW w:w="3546" w:type="dxa"/>
            <w:vMerge/>
            <w:vAlign w:val="center"/>
            <w:tcPrChange w:id="29" w:author="Anton V. Sharipov" w:date="2019-11-28T17:03:00Z">
              <w:tcPr>
                <w:tcW w:w="3546" w:type="dxa"/>
                <w:vMerge/>
                <w:vAlign w:val="center"/>
              </w:tcPr>
            </w:tcPrChange>
          </w:tcPr>
          <w:p w14:paraId="1ED6080B" w14:textId="77777777" w:rsidR="00551D54" w:rsidRPr="00551D54" w:rsidRDefault="00551D54" w:rsidP="001D4115">
            <w:pPr>
              <w:rPr>
                <w:ins w:id="30" w:author="Anton V. Sharipov" w:date="2019-11-28T16:58:00Z"/>
              </w:rPr>
            </w:pPr>
          </w:p>
        </w:tc>
        <w:tc>
          <w:tcPr>
            <w:tcW w:w="993" w:type="dxa"/>
            <w:vMerge/>
            <w:vAlign w:val="center"/>
            <w:tcPrChange w:id="31" w:author="Anton V. Sharipov" w:date="2019-11-28T17:03:00Z">
              <w:tcPr>
                <w:tcW w:w="993" w:type="dxa"/>
                <w:vMerge/>
                <w:vAlign w:val="center"/>
              </w:tcPr>
            </w:tcPrChange>
          </w:tcPr>
          <w:p w14:paraId="13FF57BB" w14:textId="77777777" w:rsidR="00551D54" w:rsidRPr="00551D54" w:rsidRDefault="00551D54" w:rsidP="001D4115">
            <w:pPr>
              <w:rPr>
                <w:ins w:id="32" w:author="Anton V. Sharipov" w:date="2019-11-28T16:58:00Z"/>
              </w:rPr>
            </w:pPr>
          </w:p>
        </w:tc>
        <w:tc>
          <w:tcPr>
            <w:tcW w:w="1131" w:type="dxa"/>
            <w:tcPrChange w:id="33" w:author="Anton V. Sharipov" w:date="2019-11-28T17:03:00Z">
              <w:tcPr>
                <w:tcW w:w="1131" w:type="dxa"/>
              </w:tcPr>
            </w:tcPrChange>
          </w:tcPr>
          <w:p w14:paraId="45D54A38" w14:textId="77777777" w:rsidR="00551D54" w:rsidRPr="00551D54" w:rsidRDefault="00551D54" w:rsidP="001D4115">
            <w:pPr>
              <w:jc w:val="center"/>
              <w:rPr>
                <w:ins w:id="34" w:author="Anton V. Sharipov" w:date="2019-11-28T16:58:00Z"/>
                <w:sz w:val="22"/>
              </w:rPr>
            </w:pPr>
            <w:ins w:id="35" w:author="Anton V. Sharipov" w:date="2019-11-28T16:58:00Z">
              <w:r w:rsidRPr="00551D54">
                <w:rPr>
                  <w:sz w:val="22"/>
                </w:rPr>
                <w:t>ДОТ и ЭО</w:t>
              </w:r>
            </w:ins>
          </w:p>
        </w:tc>
        <w:tc>
          <w:tcPr>
            <w:tcW w:w="1134" w:type="dxa"/>
            <w:vAlign w:val="center"/>
            <w:tcPrChange w:id="36" w:author="Anton V. Sharipov" w:date="2019-11-28T17:03:00Z">
              <w:tcPr>
                <w:tcW w:w="1134" w:type="dxa"/>
                <w:vAlign w:val="center"/>
              </w:tcPr>
            </w:tcPrChange>
          </w:tcPr>
          <w:p w14:paraId="228D2368" w14:textId="77777777" w:rsidR="00551D54" w:rsidRPr="00551D54" w:rsidRDefault="00551D54" w:rsidP="001D4115">
            <w:pPr>
              <w:jc w:val="center"/>
              <w:rPr>
                <w:ins w:id="37" w:author="Anton V. Sharipov" w:date="2019-11-28T16:58:00Z"/>
                <w:sz w:val="22"/>
              </w:rPr>
            </w:pPr>
            <w:ins w:id="38" w:author="Anton V. Sharipov" w:date="2019-11-28T16:58:00Z">
              <w:r w:rsidRPr="00551D54">
                <w:rPr>
                  <w:sz w:val="22"/>
                </w:rPr>
                <w:t>Т</w:t>
              </w:r>
            </w:ins>
          </w:p>
        </w:tc>
        <w:tc>
          <w:tcPr>
            <w:tcW w:w="1134" w:type="dxa"/>
            <w:vAlign w:val="center"/>
            <w:tcPrChange w:id="39" w:author="Anton V. Sharipov" w:date="2019-11-28T17:03:00Z">
              <w:tcPr>
                <w:tcW w:w="1134" w:type="dxa"/>
                <w:vAlign w:val="center"/>
              </w:tcPr>
            </w:tcPrChange>
          </w:tcPr>
          <w:p w14:paraId="1B941730" w14:textId="77777777" w:rsidR="00551D54" w:rsidRPr="00551D54" w:rsidRDefault="00551D54" w:rsidP="001D4115">
            <w:pPr>
              <w:jc w:val="center"/>
              <w:rPr>
                <w:ins w:id="40" w:author="Anton V. Sharipov" w:date="2019-11-28T16:58:00Z"/>
                <w:sz w:val="22"/>
              </w:rPr>
            </w:pPr>
            <w:ins w:id="41" w:author="Anton V. Sharipov" w:date="2019-11-28T16:58:00Z">
              <w:r w:rsidRPr="00551D54">
                <w:rPr>
                  <w:sz w:val="22"/>
                </w:rPr>
                <w:t>ПЗ</w:t>
              </w:r>
            </w:ins>
          </w:p>
        </w:tc>
        <w:tc>
          <w:tcPr>
            <w:tcW w:w="1417" w:type="dxa"/>
            <w:vMerge/>
            <w:vAlign w:val="center"/>
            <w:tcPrChange w:id="42" w:author="Anton V. Sharipov" w:date="2019-11-28T17:03:00Z">
              <w:tcPr>
                <w:tcW w:w="1417" w:type="dxa"/>
                <w:vMerge/>
                <w:vAlign w:val="center"/>
              </w:tcPr>
            </w:tcPrChange>
          </w:tcPr>
          <w:p w14:paraId="1B4A4E14" w14:textId="77777777" w:rsidR="00551D54" w:rsidRPr="00551D54" w:rsidRDefault="00551D54" w:rsidP="001D4115">
            <w:pPr>
              <w:rPr>
                <w:ins w:id="43" w:author="Anton V. Sharipov" w:date="2019-11-28T16:58:00Z"/>
              </w:rPr>
            </w:pPr>
          </w:p>
        </w:tc>
      </w:tr>
      <w:tr w:rsidR="00551D54" w:rsidRPr="00551D54" w14:paraId="35B34392" w14:textId="77777777" w:rsidTr="001D4115">
        <w:tblPrEx>
          <w:tblCellMar>
            <w:top w:w="0" w:type="dxa"/>
            <w:bottom w:w="0" w:type="dxa"/>
          </w:tblCellMar>
          <w:tblPrExChange w:id="44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45" w:author="Anton V. Sharipov" w:date="2019-11-28T16:58:00Z"/>
          <w:trPrChange w:id="46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47" w:author="Anton V. Sharipov" w:date="2019-11-28T17:03:00Z">
              <w:tcPr>
                <w:tcW w:w="3546" w:type="dxa"/>
              </w:tcPr>
            </w:tcPrChange>
          </w:tcPr>
          <w:p w14:paraId="3FE2AAF0" w14:textId="77777777" w:rsidR="00551D54" w:rsidRPr="00551D54" w:rsidRDefault="00551D54" w:rsidP="001D4115">
            <w:pPr>
              <w:ind w:right="51" w:hanging="20"/>
              <w:jc w:val="left"/>
              <w:rPr>
                <w:ins w:id="48" w:author="Anton V. Sharipov" w:date="2019-11-28T16:58:00Z"/>
                <w:b/>
                <w:szCs w:val="22"/>
              </w:rPr>
            </w:pPr>
            <w:ins w:id="49" w:author="Anton V. Sharipov" w:date="2019-11-28T16:58:00Z">
              <w:r w:rsidRPr="00551D54">
                <w:rPr>
                  <w:b/>
                  <w:szCs w:val="22"/>
                </w:rPr>
                <w:t>Раздел 1.</w:t>
              </w:r>
            </w:ins>
          </w:p>
          <w:p w14:paraId="75C4817E" w14:textId="77777777" w:rsidR="00551D54" w:rsidRPr="00551D54" w:rsidRDefault="00551D54" w:rsidP="001D4115">
            <w:pPr>
              <w:ind w:right="51" w:hanging="20"/>
              <w:jc w:val="left"/>
              <w:rPr>
                <w:ins w:id="50" w:author="Anton V. Sharipov" w:date="2019-11-28T16:58:00Z"/>
                <w:b/>
                <w:szCs w:val="22"/>
              </w:rPr>
            </w:pPr>
            <w:ins w:id="51" w:author="Anton V. Sharipov" w:date="2019-11-28T16:58:00Z">
              <w:r w:rsidRPr="00551D54">
                <w:rPr>
                  <w:b/>
                  <w:szCs w:val="22"/>
                </w:rPr>
                <w:t>Основные сведения по ПОЗ ВС</w:t>
              </w:r>
            </w:ins>
          </w:p>
        </w:tc>
        <w:tc>
          <w:tcPr>
            <w:tcW w:w="993" w:type="dxa"/>
            <w:tcPrChange w:id="52" w:author="Anton V. Sharipov" w:date="2019-11-28T17:03:00Z">
              <w:tcPr>
                <w:tcW w:w="993" w:type="dxa"/>
              </w:tcPr>
            </w:tcPrChange>
          </w:tcPr>
          <w:p w14:paraId="0EA8A37B" w14:textId="77777777" w:rsidR="00551D54" w:rsidRPr="00551D54" w:rsidRDefault="00551D54" w:rsidP="001D4115">
            <w:pPr>
              <w:jc w:val="center"/>
              <w:rPr>
                <w:ins w:id="53" w:author="Anton V. Sharipov" w:date="2019-11-28T16:58:00Z"/>
                <w:b/>
                <w:szCs w:val="28"/>
              </w:rPr>
            </w:pPr>
            <w:ins w:id="54" w:author="Anton V. Sharipov" w:date="2019-11-28T16:58:00Z">
              <w:r w:rsidRPr="00551D54">
                <w:rPr>
                  <w:b/>
                  <w:szCs w:val="28"/>
                </w:rPr>
                <w:t>3,0</w:t>
              </w:r>
            </w:ins>
          </w:p>
        </w:tc>
        <w:tc>
          <w:tcPr>
            <w:tcW w:w="1131" w:type="dxa"/>
            <w:tcPrChange w:id="55" w:author="Anton V. Sharipov" w:date="2019-11-28T17:03:00Z">
              <w:tcPr>
                <w:tcW w:w="1131" w:type="dxa"/>
              </w:tcPr>
            </w:tcPrChange>
          </w:tcPr>
          <w:p w14:paraId="76945DF4" w14:textId="77777777" w:rsidR="00551D54" w:rsidRPr="00551D54" w:rsidRDefault="00551D54" w:rsidP="001D4115">
            <w:pPr>
              <w:jc w:val="center"/>
              <w:rPr>
                <w:ins w:id="56" w:author="Anton V. Sharipov" w:date="2019-11-28T16:58:00Z"/>
                <w:b/>
                <w:szCs w:val="28"/>
              </w:rPr>
            </w:pPr>
            <w:ins w:id="57" w:author="Anton V. Sharipov" w:date="2019-11-28T16:58:00Z">
              <w:r w:rsidRPr="00551D54">
                <w:rPr>
                  <w:b/>
                  <w:szCs w:val="28"/>
                </w:rPr>
                <w:t>3,0</w:t>
              </w:r>
            </w:ins>
          </w:p>
        </w:tc>
        <w:tc>
          <w:tcPr>
            <w:tcW w:w="1134" w:type="dxa"/>
            <w:vAlign w:val="center"/>
            <w:tcPrChange w:id="58" w:author="Anton V. Sharipov" w:date="2019-11-28T17:03:00Z">
              <w:tcPr>
                <w:tcW w:w="1134" w:type="dxa"/>
                <w:vAlign w:val="center"/>
              </w:tcPr>
            </w:tcPrChange>
          </w:tcPr>
          <w:p w14:paraId="34E5434A" w14:textId="77777777" w:rsidR="00551D54" w:rsidRPr="00551D54" w:rsidRDefault="00551D54" w:rsidP="001D4115">
            <w:pPr>
              <w:jc w:val="center"/>
              <w:rPr>
                <w:ins w:id="59" w:author="Anton V. Sharipov" w:date="2019-11-28T16:58:00Z"/>
              </w:rPr>
            </w:pPr>
            <w:ins w:id="6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61" w:author="Anton V. Sharipov" w:date="2019-11-28T17:03:00Z">
              <w:tcPr>
                <w:tcW w:w="1134" w:type="dxa"/>
                <w:vAlign w:val="center"/>
              </w:tcPr>
            </w:tcPrChange>
          </w:tcPr>
          <w:p w14:paraId="5A534C37" w14:textId="77777777" w:rsidR="00551D54" w:rsidRPr="00551D54" w:rsidRDefault="00551D54" w:rsidP="001D4115">
            <w:pPr>
              <w:jc w:val="center"/>
              <w:rPr>
                <w:ins w:id="62" w:author="Anton V. Sharipov" w:date="2019-11-28T16:58:00Z"/>
              </w:rPr>
            </w:pPr>
            <w:ins w:id="63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64" w:author="Anton V. Sharipov" w:date="2019-11-28T17:03:00Z">
              <w:tcPr>
                <w:tcW w:w="1417" w:type="dxa"/>
                <w:vAlign w:val="center"/>
              </w:tcPr>
            </w:tcPrChange>
          </w:tcPr>
          <w:p w14:paraId="489FCE1E" w14:textId="77777777" w:rsidR="00551D54" w:rsidRPr="00551D54" w:rsidRDefault="00551D54" w:rsidP="001D4115">
            <w:pPr>
              <w:jc w:val="left"/>
              <w:rPr>
                <w:ins w:id="65" w:author="Anton V. Sharipov" w:date="2019-11-28T16:58:00Z"/>
                <w:szCs w:val="28"/>
              </w:rPr>
            </w:pPr>
          </w:p>
        </w:tc>
      </w:tr>
      <w:tr w:rsidR="00551D54" w:rsidRPr="00551D54" w14:paraId="33951E89" w14:textId="77777777" w:rsidTr="001D4115">
        <w:tblPrEx>
          <w:tblCellMar>
            <w:top w:w="0" w:type="dxa"/>
            <w:bottom w:w="0" w:type="dxa"/>
          </w:tblCellMar>
          <w:tblPrExChange w:id="6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24"/>
          <w:ins w:id="67" w:author="Anton V. Sharipov" w:date="2019-11-28T16:58:00Z"/>
          <w:trPrChange w:id="68" w:author="Anton V. Sharipov" w:date="2019-11-28T17:03:00Z">
            <w:trPr>
              <w:trHeight w:val="624"/>
            </w:trPr>
          </w:trPrChange>
        </w:trPr>
        <w:tc>
          <w:tcPr>
            <w:tcW w:w="3546" w:type="dxa"/>
            <w:tcPrChange w:id="69" w:author="Anton V. Sharipov" w:date="2019-11-28T17:03:00Z">
              <w:tcPr>
                <w:tcW w:w="3546" w:type="dxa"/>
              </w:tcPr>
            </w:tcPrChange>
          </w:tcPr>
          <w:p w14:paraId="3933F661" w14:textId="77777777" w:rsidR="00551D54" w:rsidRPr="00551D54" w:rsidRDefault="00551D54" w:rsidP="001D4115">
            <w:pPr>
              <w:ind w:right="51" w:hanging="20"/>
              <w:jc w:val="left"/>
              <w:rPr>
                <w:ins w:id="70" w:author="Anton V. Sharipov" w:date="2019-11-28T16:58:00Z"/>
                <w:szCs w:val="22"/>
              </w:rPr>
            </w:pPr>
            <w:ins w:id="71" w:author="Anton V. Sharipov" w:date="2019-11-28T16:58:00Z">
              <w:r w:rsidRPr="00551D54">
                <w:rPr>
                  <w:szCs w:val="22"/>
                </w:rPr>
                <w:t>Тема 1.1 Действующие стандарты, рук</w:t>
              </w:r>
              <w:r w:rsidRPr="00551D54">
                <w:rPr>
                  <w:szCs w:val="22"/>
                </w:rPr>
                <w:t>о</w:t>
              </w:r>
              <w:r w:rsidRPr="00551D54">
                <w:rPr>
                  <w:szCs w:val="22"/>
                </w:rPr>
                <w:t>водящие документы и рек</w:t>
              </w:r>
              <w:r w:rsidRPr="00551D54">
                <w:rPr>
                  <w:szCs w:val="22"/>
                </w:rPr>
                <w:t>о</w:t>
              </w:r>
              <w:r w:rsidRPr="00551D54">
                <w:rPr>
                  <w:szCs w:val="22"/>
                </w:rPr>
                <w:t>мендации в сфере ПОЗ ВС</w:t>
              </w:r>
            </w:ins>
          </w:p>
        </w:tc>
        <w:tc>
          <w:tcPr>
            <w:tcW w:w="993" w:type="dxa"/>
            <w:tcPrChange w:id="72" w:author="Anton V. Sharipov" w:date="2019-11-28T17:03:00Z">
              <w:tcPr>
                <w:tcW w:w="993" w:type="dxa"/>
              </w:tcPr>
            </w:tcPrChange>
          </w:tcPr>
          <w:p w14:paraId="197FC5E0" w14:textId="77777777" w:rsidR="00551D54" w:rsidRPr="00551D54" w:rsidRDefault="00551D54" w:rsidP="001D4115">
            <w:pPr>
              <w:jc w:val="center"/>
              <w:rPr>
                <w:ins w:id="73" w:author="Anton V. Sharipov" w:date="2019-11-28T16:58:00Z"/>
                <w:szCs w:val="28"/>
              </w:rPr>
            </w:pPr>
            <w:ins w:id="74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75" w:author="Anton V. Sharipov" w:date="2019-11-28T17:03:00Z">
              <w:tcPr>
                <w:tcW w:w="1131" w:type="dxa"/>
              </w:tcPr>
            </w:tcPrChange>
          </w:tcPr>
          <w:p w14:paraId="55D6E5A9" w14:textId="77777777" w:rsidR="00551D54" w:rsidRPr="00551D54" w:rsidRDefault="00551D54" w:rsidP="001D4115">
            <w:pPr>
              <w:jc w:val="center"/>
              <w:rPr>
                <w:ins w:id="76" w:author="Anton V. Sharipov" w:date="2019-11-28T16:58:00Z"/>
                <w:szCs w:val="28"/>
              </w:rPr>
            </w:pPr>
            <w:ins w:id="77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78" w:author="Anton V. Sharipov" w:date="2019-11-28T17:03:00Z">
              <w:tcPr>
                <w:tcW w:w="1134" w:type="dxa"/>
                <w:vAlign w:val="center"/>
              </w:tcPr>
            </w:tcPrChange>
          </w:tcPr>
          <w:p w14:paraId="30356295" w14:textId="77777777" w:rsidR="00551D54" w:rsidRPr="00551D54" w:rsidRDefault="00551D54" w:rsidP="001D4115">
            <w:pPr>
              <w:jc w:val="center"/>
              <w:rPr>
                <w:ins w:id="79" w:author="Anton V. Sharipov" w:date="2019-11-28T16:58:00Z"/>
              </w:rPr>
            </w:pPr>
            <w:ins w:id="8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81" w:author="Anton V. Sharipov" w:date="2019-11-28T17:03:00Z">
              <w:tcPr>
                <w:tcW w:w="1134" w:type="dxa"/>
                <w:vAlign w:val="center"/>
              </w:tcPr>
            </w:tcPrChange>
          </w:tcPr>
          <w:p w14:paraId="0B13ADF9" w14:textId="77777777" w:rsidR="00551D54" w:rsidRPr="00551D54" w:rsidRDefault="00551D54" w:rsidP="001D4115">
            <w:pPr>
              <w:jc w:val="center"/>
              <w:rPr>
                <w:ins w:id="82" w:author="Anton V. Sharipov" w:date="2019-11-28T16:58:00Z"/>
              </w:rPr>
            </w:pPr>
            <w:ins w:id="83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84" w:author="Anton V. Sharipov" w:date="2019-11-28T17:03:00Z">
              <w:tcPr>
                <w:tcW w:w="1417" w:type="dxa"/>
                <w:vAlign w:val="center"/>
              </w:tcPr>
            </w:tcPrChange>
          </w:tcPr>
          <w:p w14:paraId="0D05D3A5" w14:textId="77777777" w:rsidR="00551D54" w:rsidRPr="00551D54" w:rsidRDefault="00551D54" w:rsidP="001D4115">
            <w:pPr>
              <w:jc w:val="left"/>
              <w:rPr>
                <w:ins w:id="85" w:author="Anton V. Sharipov" w:date="2019-11-28T16:58:00Z"/>
                <w:szCs w:val="28"/>
              </w:rPr>
            </w:pPr>
          </w:p>
        </w:tc>
      </w:tr>
      <w:tr w:rsidR="00551D54" w:rsidRPr="00551D54" w14:paraId="043C26CF" w14:textId="77777777" w:rsidTr="001D4115">
        <w:tblPrEx>
          <w:tblCellMar>
            <w:top w:w="0" w:type="dxa"/>
            <w:bottom w:w="0" w:type="dxa"/>
          </w:tblCellMar>
          <w:tblPrExChange w:id="8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454"/>
          <w:ins w:id="87" w:author="Anton V. Sharipov" w:date="2019-11-28T16:58:00Z"/>
          <w:trPrChange w:id="88" w:author="Anton V. Sharipov" w:date="2019-11-28T17:03:00Z">
            <w:trPr>
              <w:trHeight w:val="454"/>
            </w:trPr>
          </w:trPrChange>
        </w:trPr>
        <w:tc>
          <w:tcPr>
            <w:tcW w:w="3546" w:type="dxa"/>
            <w:tcPrChange w:id="89" w:author="Anton V. Sharipov" w:date="2019-11-28T17:03:00Z">
              <w:tcPr>
                <w:tcW w:w="3546" w:type="dxa"/>
              </w:tcPr>
            </w:tcPrChange>
          </w:tcPr>
          <w:p w14:paraId="7AC12D15" w14:textId="77777777" w:rsidR="00551D54" w:rsidRPr="00551D54" w:rsidRDefault="00551D54" w:rsidP="001D4115">
            <w:pPr>
              <w:ind w:right="51" w:hanging="20"/>
              <w:jc w:val="left"/>
              <w:rPr>
                <w:ins w:id="90" w:author="Anton V. Sharipov" w:date="2019-11-28T16:58:00Z"/>
                <w:szCs w:val="22"/>
              </w:rPr>
            </w:pPr>
            <w:ins w:id="91" w:author="Anton V. Sharipov" w:date="2019-11-28T16:58:00Z">
              <w:r w:rsidRPr="00551D54">
                <w:rPr>
                  <w:szCs w:val="22"/>
                </w:rPr>
                <w:t>Тема 1.2 Базовые знания по аэродинам</w:t>
              </w:r>
              <w:r w:rsidRPr="00551D54">
                <w:rPr>
                  <w:szCs w:val="22"/>
                </w:rPr>
                <w:t>и</w:t>
              </w:r>
              <w:r w:rsidRPr="00551D54">
                <w:rPr>
                  <w:szCs w:val="22"/>
                </w:rPr>
                <w:t>ке</w:t>
              </w:r>
            </w:ins>
          </w:p>
        </w:tc>
        <w:tc>
          <w:tcPr>
            <w:tcW w:w="993" w:type="dxa"/>
            <w:tcPrChange w:id="92" w:author="Anton V. Sharipov" w:date="2019-11-28T17:03:00Z">
              <w:tcPr>
                <w:tcW w:w="993" w:type="dxa"/>
              </w:tcPr>
            </w:tcPrChange>
          </w:tcPr>
          <w:p w14:paraId="5FEB6B20" w14:textId="77777777" w:rsidR="00551D54" w:rsidRPr="00551D54" w:rsidRDefault="00551D54" w:rsidP="001D4115">
            <w:pPr>
              <w:jc w:val="center"/>
              <w:rPr>
                <w:ins w:id="93" w:author="Anton V. Sharipov" w:date="2019-11-28T16:58:00Z"/>
                <w:szCs w:val="28"/>
              </w:rPr>
            </w:pPr>
            <w:ins w:id="94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95" w:author="Anton V. Sharipov" w:date="2019-11-28T17:03:00Z">
              <w:tcPr>
                <w:tcW w:w="1131" w:type="dxa"/>
              </w:tcPr>
            </w:tcPrChange>
          </w:tcPr>
          <w:p w14:paraId="65798510" w14:textId="77777777" w:rsidR="00551D54" w:rsidRPr="00551D54" w:rsidRDefault="00551D54" w:rsidP="001D4115">
            <w:pPr>
              <w:jc w:val="center"/>
              <w:rPr>
                <w:ins w:id="96" w:author="Anton V. Sharipov" w:date="2019-11-28T16:58:00Z"/>
                <w:szCs w:val="28"/>
              </w:rPr>
            </w:pPr>
            <w:ins w:id="97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98" w:author="Anton V. Sharipov" w:date="2019-11-28T17:03:00Z">
              <w:tcPr>
                <w:tcW w:w="1134" w:type="dxa"/>
                <w:vAlign w:val="center"/>
              </w:tcPr>
            </w:tcPrChange>
          </w:tcPr>
          <w:p w14:paraId="01F299DF" w14:textId="77777777" w:rsidR="00551D54" w:rsidRPr="00551D54" w:rsidRDefault="00551D54" w:rsidP="001D4115">
            <w:pPr>
              <w:jc w:val="center"/>
              <w:rPr>
                <w:ins w:id="99" w:author="Anton V. Sharipov" w:date="2019-11-28T16:58:00Z"/>
              </w:rPr>
            </w:pPr>
            <w:ins w:id="10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101" w:author="Anton V. Sharipov" w:date="2019-11-28T17:03:00Z">
              <w:tcPr>
                <w:tcW w:w="1134" w:type="dxa"/>
                <w:vAlign w:val="center"/>
              </w:tcPr>
            </w:tcPrChange>
          </w:tcPr>
          <w:p w14:paraId="5305B86F" w14:textId="77777777" w:rsidR="00551D54" w:rsidRPr="00551D54" w:rsidRDefault="00551D54" w:rsidP="001D4115">
            <w:pPr>
              <w:jc w:val="center"/>
              <w:rPr>
                <w:ins w:id="102" w:author="Anton V. Sharipov" w:date="2019-11-28T16:58:00Z"/>
              </w:rPr>
            </w:pPr>
            <w:ins w:id="103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104" w:author="Anton V. Sharipov" w:date="2019-11-28T17:03:00Z">
              <w:tcPr>
                <w:tcW w:w="1417" w:type="dxa"/>
                <w:vAlign w:val="center"/>
              </w:tcPr>
            </w:tcPrChange>
          </w:tcPr>
          <w:p w14:paraId="1D814B8D" w14:textId="77777777" w:rsidR="00551D54" w:rsidRPr="00551D54" w:rsidRDefault="00551D54" w:rsidP="001D4115">
            <w:pPr>
              <w:jc w:val="left"/>
              <w:rPr>
                <w:ins w:id="105" w:author="Anton V. Sharipov" w:date="2019-11-28T16:58:00Z"/>
                <w:szCs w:val="28"/>
              </w:rPr>
            </w:pPr>
          </w:p>
        </w:tc>
      </w:tr>
      <w:tr w:rsidR="00551D54" w:rsidRPr="00551D54" w14:paraId="0612275B" w14:textId="77777777" w:rsidTr="001D4115">
        <w:tblPrEx>
          <w:tblCellMar>
            <w:top w:w="0" w:type="dxa"/>
            <w:bottom w:w="0" w:type="dxa"/>
          </w:tblCellMar>
          <w:tblPrExChange w:id="10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107" w:author="Anton V. Sharipov" w:date="2019-11-28T16:58:00Z"/>
          <w:trPrChange w:id="108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109" w:author="Anton V. Sharipov" w:date="2019-11-28T17:03:00Z">
              <w:tcPr>
                <w:tcW w:w="3546" w:type="dxa"/>
              </w:tcPr>
            </w:tcPrChange>
          </w:tcPr>
          <w:p w14:paraId="12A98AB9" w14:textId="77777777" w:rsidR="00551D54" w:rsidRPr="00551D54" w:rsidRDefault="00551D54" w:rsidP="001D4115">
            <w:pPr>
              <w:ind w:right="51" w:hanging="20"/>
              <w:jc w:val="left"/>
              <w:rPr>
                <w:ins w:id="110" w:author="Anton V. Sharipov" w:date="2019-11-28T16:58:00Z"/>
                <w:szCs w:val="22"/>
              </w:rPr>
            </w:pPr>
            <w:ins w:id="111" w:author="Anton V. Sharipov" w:date="2019-11-28T16:58:00Z">
              <w:r w:rsidRPr="00551D54">
                <w:rPr>
                  <w:szCs w:val="22"/>
                </w:rPr>
                <w:t>Тема 1.3 Влияние СЛО на лётно-технические характер</w:t>
              </w:r>
              <w:r w:rsidRPr="00551D54">
                <w:rPr>
                  <w:szCs w:val="22"/>
                </w:rPr>
                <w:t>и</w:t>
              </w:r>
              <w:r w:rsidRPr="00551D54">
                <w:rPr>
                  <w:szCs w:val="22"/>
                </w:rPr>
                <w:t>стики ВС</w:t>
              </w:r>
            </w:ins>
          </w:p>
        </w:tc>
        <w:tc>
          <w:tcPr>
            <w:tcW w:w="993" w:type="dxa"/>
            <w:tcPrChange w:id="112" w:author="Anton V. Sharipov" w:date="2019-11-28T17:03:00Z">
              <w:tcPr>
                <w:tcW w:w="993" w:type="dxa"/>
              </w:tcPr>
            </w:tcPrChange>
          </w:tcPr>
          <w:p w14:paraId="0D3BA58A" w14:textId="77777777" w:rsidR="00551D54" w:rsidRPr="00551D54" w:rsidRDefault="00551D54" w:rsidP="001D4115">
            <w:pPr>
              <w:jc w:val="center"/>
              <w:rPr>
                <w:ins w:id="113" w:author="Anton V. Sharipov" w:date="2019-11-28T16:58:00Z"/>
                <w:szCs w:val="28"/>
              </w:rPr>
            </w:pPr>
            <w:ins w:id="114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115" w:author="Anton V. Sharipov" w:date="2019-11-28T17:03:00Z">
              <w:tcPr>
                <w:tcW w:w="1131" w:type="dxa"/>
              </w:tcPr>
            </w:tcPrChange>
          </w:tcPr>
          <w:p w14:paraId="444A59CD" w14:textId="77777777" w:rsidR="00551D54" w:rsidRPr="00551D54" w:rsidRDefault="00551D54" w:rsidP="001D4115">
            <w:pPr>
              <w:jc w:val="center"/>
              <w:rPr>
                <w:ins w:id="116" w:author="Anton V. Sharipov" w:date="2019-11-28T16:58:00Z"/>
                <w:szCs w:val="28"/>
              </w:rPr>
            </w:pPr>
            <w:ins w:id="117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118" w:author="Anton V. Sharipov" w:date="2019-11-28T17:03:00Z">
              <w:tcPr>
                <w:tcW w:w="1134" w:type="dxa"/>
                <w:vAlign w:val="center"/>
              </w:tcPr>
            </w:tcPrChange>
          </w:tcPr>
          <w:p w14:paraId="7363EFED" w14:textId="77777777" w:rsidR="00551D54" w:rsidRPr="00551D54" w:rsidRDefault="00551D54" w:rsidP="001D4115">
            <w:pPr>
              <w:jc w:val="center"/>
              <w:rPr>
                <w:ins w:id="119" w:author="Anton V. Sharipov" w:date="2019-11-28T16:58:00Z"/>
              </w:rPr>
            </w:pPr>
            <w:ins w:id="12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121" w:author="Anton V. Sharipov" w:date="2019-11-28T17:03:00Z">
              <w:tcPr>
                <w:tcW w:w="1134" w:type="dxa"/>
                <w:vAlign w:val="center"/>
              </w:tcPr>
            </w:tcPrChange>
          </w:tcPr>
          <w:p w14:paraId="5BF84ADC" w14:textId="77777777" w:rsidR="00551D54" w:rsidRPr="00551D54" w:rsidRDefault="00551D54" w:rsidP="001D4115">
            <w:pPr>
              <w:jc w:val="center"/>
              <w:rPr>
                <w:ins w:id="122" w:author="Anton V. Sharipov" w:date="2019-11-28T16:58:00Z"/>
              </w:rPr>
            </w:pPr>
            <w:ins w:id="123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124" w:author="Anton V. Sharipov" w:date="2019-11-28T17:03:00Z">
              <w:tcPr>
                <w:tcW w:w="1417" w:type="dxa"/>
                <w:vAlign w:val="center"/>
              </w:tcPr>
            </w:tcPrChange>
          </w:tcPr>
          <w:p w14:paraId="5F5CCC30" w14:textId="77777777" w:rsidR="00551D54" w:rsidRPr="00551D54" w:rsidRDefault="00551D54" w:rsidP="001D4115">
            <w:pPr>
              <w:jc w:val="left"/>
              <w:rPr>
                <w:ins w:id="125" w:author="Anton V. Sharipov" w:date="2019-11-28T16:58:00Z"/>
                <w:szCs w:val="28"/>
              </w:rPr>
            </w:pPr>
          </w:p>
        </w:tc>
      </w:tr>
      <w:tr w:rsidR="00551D54" w:rsidRPr="00551D54" w14:paraId="443ADE55" w14:textId="77777777" w:rsidTr="001D4115">
        <w:tblPrEx>
          <w:tblCellMar>
            <w:top w:w="0" w:type="dxa"/>
            <w:bottom w:w="0" w:type="dxa"/>
          </w:tblCellMar>
          <w:tblPrExChange w:id="12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454"/>
          <w:ins w:id="127" w:author="Anton V. Sharipov" w:date="2019-11-28T16:58:00Z"/>
          <w:trPrChange w:id="128" w:author="Anton V. Sharipov" w:date="2019-11-28T17:03:00Z">
            <w:trPr>
              <w:trHeight w:val="454"/>
            </w:trPr>
          </w:trPrChange>
        </w:trPr>
        <w:tc>
          <w:tcPr>
            <w:tcW w:w="3546" w:type="dxa"/>
            <w:tcPrChange w:id="129" w:author="Anton V. Sharipov" w:date="2019-11-28T17:03:00Z">
              <w:tcPr>
                <w:tcW w:w="3546" w:type="dxa"/>
              </w:tcPr>
            </w:tcPrChange>
          </w:tcPr>
          <w:p w14:paraId="017C8057" w14:textId="77777777" w:rsidR="00551D54" w:rsidRPr="00551D54" w:rsidRDefault="00551D54" w:rsidP="001D4115">
            <w:pPr>
              <w:ind w:right="51" w:hanging="20"/>
              <w:jc w:val="left"/>
              <w:rPr>
                <w:ins w:id="130" w:author="Anton V. Sharipov" w:date="2019-11-28T16:58:00Z"/>
                <w:szCs w:val="22"/>
              </w:rPr>
            </w:pPr>
            <w:ins w:id="131" w:author="Anton V. Sharipov" w:date="2019-11-28T16:58:00Z">
              <w:r w:rsidRPr="00551D54">
                <w:rPr>
                  <w:szCs w:val="22"/>
                </w:rPr>
                <w:t>Тема 1.4 Метеорологические факторы формирования СЛО на повер</w:t>
              </w:r>
              <w:r w:rsidRPr="00551D54">
                <w:rPr>
                  <w:szCs w:val="22"/>
                </w:rPr>
                <w:t>х</w:t>
              </w:r>
              <w:r w:rsidRPr="00551D54">
                <w:rPr>
                  <w:szCs w:val="22"/>
                </w:rPr>
                <w:t>ностях ВС</w:t>
              </w:r>
            </w:ins>
          </w:p>
        </w:tc>
        <w:tc>
          <w:tcPr>
            <w:tcW w:w="993" w:type="dxa"/>
            <w:tcPrChange w:id="132" w:author="Anton V. Sharipov" w:date="2019-11-28T17:03:00Z">
              <w:tcPr>
                <w:tcW w:w="993" w:type="dxa"/>
              </w:tcPr>
            </w:tcPrChange>
          </w:tcPr>
          <w:p w14:paraId="20543883" w14:textId="77777777" w:rsidR="00551D54" w:rsidRPr="00551D54" w:rsidRDefault="00551D54" w:rsidP="001D4115">
            <w:pPr>
              <w:jc w:val="center"/>
              <w:rPr>
                <w:ins w:id="133" w:author="Anton V. Sharipov" w:date="2019-11-28T16:58:00Z"/>
                <w:szCs w:val="28"/>
              </w:rPr>
            </w:pPr>
            <w:ins w:id="134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135" w:author="Anton V. Sharipov" w:date="2019-11-28T17:03:00Z">
              <w:tcPr>
                <w:tcW w:w="1131" w:type="dxa"/>
              </w:tcPr>
            </w:tcPrChange>
          </w:tcPr>
          <w:p w14:paraId="5A08C831" w14:textId="77777777" w:rsidR="00551D54" w:rsidRPr="00551D54" w:rsidRDefault="00551D54" w:rsidP="001D4115">
            <w:pPr>
              <w:jc w:val="center"/>
              <w:rPr>
                <w:ins w:id="136" w:author="Anton V. Sharipov" w:date="2019-11-28T16:58:00Z"/>
                <w:szCs w:val="28"/>
              </w:rPr>
            </w:pPr>
            <w:ins w:id="137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138" w:author="Anton V. Sharipov" w:date="2019-11-28T17:03:00Z">
              <w:tcPr>
                <w:tcW w:w="1134" w:type="dxa"/>
                <w:vAlign w:val="center"/>
              </w:tcPr>
            </w:tcPrChange>
          </w:tcPr>
          <w:p w14:paraId="1DF4D389" w14:textId="77777777" w:rsidR="00551D54" w:rsidRPr="00551D54" w:rsidRDefault="00551D54" w:rsidP="001D4115">
            <w:pPr>
              <w:jc w:val="center"/>
              <w:rPr>
                <w:ins w:id="139" w:author="Anton V. Sharipov" w:date="2019-11-28T16:58:00Z"/>
              </w:rPr>
            </w:pPr>
            <w:ins w:id="14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141" w:author="Anton V. Sharipov" w:date="2019-11-28T17:03:00Z">
              <w:tcPr>
                <w:tcW w:w="1134" w:type="dxa"/>
                <w:vAlign w:val="center"/>
              </w:tcPr>
            </w:tcPrChange>
          </w:tcPr>
          <w:p w14:paraId="5463F4C0" w14:textId="77777777" w:rsidR="00551D54" w:rsidRPr="00551D54" w:rsidRDefault="00551D54" w:rsidP="001D4115">
            <w:pPr>
              <w:jc w:val="center"/>
              <w:rPr>
                <w:ins w:id="142" w:author="Anton V. Sharipov" w:date="2019-11-28T16:58:00Z"/>
              </w:rPr>
            </w:pPr>
            <w:ins w:id="143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144" w:author="Anton V. Sharipov" w:date="2019-11-28T17:03:00Z">
              <w:tcPr>
                <w:tcW w:w="1417" w:type="dxa"/>
                <w:vAlign w:val="center"/>
              </w:tcPr>
            </w:tcPrChange>
          </w:tcPr>
          <w:p w14:paraId="19B15C9E" w14:textId="77777777" w:rsidR="00551D54" w:rsidRPr="00551D54" w:rsidRDefault="00551D54" w:rsidP="001D4115">
            <w:pPr>
              <w:jc w:val="left"/>
              <w:rPr>
                <w:ins w:id="145" w:author="Anton V. Sharipov" w:date="2019-11-28T16:58:00Z"/>
                <w:szCs w:val="28"/>
              </w:rPr>
            </w:pPr>
          </w:p>
        </w:tc>
      </w:tr>
      <w:tr w:rsidR="00551D54" w:rsidRPr="00551D54" w14:paraId="39407EDD" w14:textId="77777777" w:rsidTr="001D4115">
        <w:tblPrEx>
          <w:tblCellMar>
            <w:top w:w="0" w:type="dxa"/>
            <w:bottom w:w="0" w:type="dxa"/>
          </w:tblCellMar>
          <w:tblPrExChange w:id="14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147" w:author="Anton V. Sharipov" w:date="2019-11-28T16:58:00Z"/>
          <w:trPrChange w:id="148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149" w:author="Anton V. Sharipov" w:date="2019-11-28T17:03:00Z">
              <w:tcPr>
                <w:tcW w:w="3546" w:type="dxa"/>
              </w:tcPr>
            </w:tcPrChange>
          </w:tcPr>
          <w:p w14:paraId="217040EB" w14:textId="77777777" w:rsidR="00551D54" w:rsidRPr="00551D54" w:rsidRDefault="00551D54" w:rsidP="001D4115">
            <w:pPr>
              <w:ind w:right="51" w:hanging="20"/>
              <w:jc w:val="left"/>
              <w:rPr>
                <w:ins w:id="150" w:author="Anton V. Sharipov" w:date="2019-11-28T16:58:00Z"/>
                <w:szCs w:val="22"/>
              </w:rPr>
            </w:pPr>
            <w:ins w:id="151" w:author="Anton V. Sharipov" w:date="2019-11-28T16:58:00Z">
              <w:r w:rsidRPr="00551D54">
                <w:rPr>
                  <w:szCs w:val="22"/>
                </w:rPr>
                <w:t>Тема 1.</w:t>
              </w:r>
            </w:ins>
            <w:ins w:id="152" w:author="Anton V. Sharipov" w:date="2019-11-29T11:06:00Z">
              <w:r w:rsidRPr="00551D54">
                <w:rPr>
                  <w:szCs w:val="22"/>
                </w:rPr>
                <w:t>5</w:t>
              </w:r>
            </w:ins>
            <w:ins w:id="153" w:author="Anton V. Sharipov" w:date="2019-11-28T16:58:00Z">
              <w:r w:rsidRPr="00551D54">
                <w:rPr>
                  <w:szCs w:val="22"/>
                </w:rPr>
                <w:t xml:space="preserve"> Конструкция самолёта и крит</w:t>
              </w:r>
              <w:r w:rsidRPr="00551D54">
                <w:rPr>
                  <w:szCs w:val="22"/>
                </w:rPr>
                <w:t>и</w:t>
              </w:r>
              <w:r w:rsidRPr="00551D54">
                <w:rPr>
                  <w:szCs w:val="22"/>
                </w:rPr>
                <w:t>ческие поверхн</w:t>
              </w:r>
              <w:r w:rsidRPr="00551D54">
                <w:rPr>
                  <w:szCs w:val="22"/>
                </w:rPr>
                <w:t>о</w:t>
              </w:r>
              <w:r w:rsidRPr="00551D54">
                <w:rPr>
                  <w:szCs w:val="22"/>
                </w:rPr>
                <w:t>сти ВС</w:t>
              </w:r>
            </w:ins>
          </w:p>
        </w:tc>
        <w:tc>
          <w:tcPr>
            <w:tcW w:w="993" w:type="dxa"/>
            <w:tcPrChange w:id="154" w:author="Anton V. Sharipov" w:date="2019-11-28T17:03:00Z">
              <w:tcPr>
                <w:tcW w:w="993" w:type="dxa"/>
              </w:tcPr>
            </w:tcPrChange>
          </w:tcPr>
          <w:p w14:paraId="6A772945" w14:textId="77777777" w:rsidR="00551D54" w:rsidRPr="00551D54" w:rsidRDefault="00551D54" w:rsidP="001D4115">
            <w:pPr>
              <w:jc w:val="center"/>
              <w:rPr>
                <w:ins w:id="155" w:author="Anton V. Sharipov" w:date="2019-11-28T16:58:00Z"/>
                <w:szCs w:val="28"/>
              </w:rPr>
            </w:pPr>
            <w:ins w:id="156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157" w:author="Anton V. Sharipov" w:date="2019-11-28T17:03:00Z">
              <w:tcPr>
                <w:tcW w:w="1131" w:type="dxa"/>
              </w:tcPr>
            </w:tcPrChange>
          </w:tcPr>
          <w:p w14:paraId="78773B37" w14:textId="77777777" w:rsidR="00551D54" w:rsidRPr="00551D54" w:rsidRDefault="00551D54" w:rsidP="001D4115">
            <w:pPr>
              <w:jc w:val="center"/>
              <w:rPr>
                <w:ins w:id="158" w:author="Anton V. Sharipov" w:date="2019-11-28T16:58:00Z"/>
                <w:szCs w:val="28"/>
              </w:rPr>
            </w:pPr>
            <w:ins w:id="159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160" w:author="Anton V. Sharipov" w:date="2019-11-28T17:03:00Z">
              <w:tcPr>
                <w:tcW w:w="1134" w:type="dxa"/>
                <w:vAlign w:val="center"/>
              </w:tcPr>
            </w:tcPrChange>
          </w:tcPr>
          <w:p w14:paraId="1127B68D" w14:textId="77777777" w:rsidR="00551D54" w:rsidRPr="00551D54" w:rsidRDefault="00551D54" w:rsidP="001D4115">
            <w:pPr>
              <w:jc w:val="center"/>
              <w:rPr>
                <w:ins w:id="161" w:author="Anton V. Sharipov" w:date="2019-11-28T16:58:00Z"/>
              </w:rPr>
            </w:pPr>
            <w:ins w:id="162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163" w:author="Anton V. Sharipov" w:date="2019-11-28T17:03:00Z">
              <w:tcPr>
                <w:tcW w:w="1134" w:type="dxa"/>
                <w:vAlign w:val="center"/>
              </w:tcPr>
            </w:tcPrChange>
          </w:tcPr>
          <w:p w14:paraId="3B930595" w14:textId="77777777" w:rsidR="00551D54" w:rsidRPr="00551D54" w:rsidRDefault="00551D54" w:rsidP="001D4115">
            <w:pPr>
              <w:jc w:val="center"/>
              <w:rPr>
                <w:ins w:id="164" w:author="Anton V. Sharipov" w:date="2019-11-28T16:58:00Z"/>
              </w:rPr>
            </w:pPr>
            <w:ins w:id="165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166" w:author="Anton V. Sharipov" w:date="2019-11-28T17:03:00Z">
              <w:tcPr>
                <w:tcW w:w="1417" w:type="dxa"/>
                <w:vAlign w:val="center"/>
              </w:tcPr>
            </w:tcPrChange>
          </w:tcPr>
          <w:p w14:paraId="1249EE1D" w14:textId="77777777" w:rsidR="00551D54" w:rsidRPr="00551D54" w:rsidRDefault="00551D54" w:rsidP="001D4115">
            <w:pPr>
              <w:jc w:val="left"/>
              <w:rPr>
                <w:ins w:id="167" w:author="Anton V. Sharipov" w:date="2019-11-28T16:58:00Z"/>
              </w:rPr>
            </w:pPr>
          </w:p>
        </w:tc>
      </w:tr>
      <w:tr w:rsidR="00551D54" w:rsidRPr="00551D54" w14:paraId="26E83D41" w14:textId="77777777" w:rsidTr="001D4115">
        <w:tblPrEx>
          <w:tblCellMar>
            <w:top w:w="0" w:type="dxa"/>
            <w:bottom w:w="0" w:type="dxa"/>
          </w:tblCellMar>
          <w:tblPrExChange w:id="168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454"/>
          <w:ins w:id="169" w:author="Anton V. Sharipov" w:date="2019-11-28T16:58:00Z"/>
          <w:trPrChange w:id="170" w:author="Anton V. Sharipov" w:date="2019-11-28T17:03:00Z">
            <w:trPr>
              <w:trHeight w:val="454"/>
            </w:trPr>
          </w:trPrChange>
        </w:trPr>
        <w:tc>
          <w:tcPr>
            <w:tcW w:w="3546" w:type="dxa"/>
            <w:tcPrChange w:id="171" w:author="Anton V. Sharipov" w:date="2019-11-28T17:03:00Z">
              <w:tcPr>
                <w:tcW w:w="3546" w:type="dxa"/>
              </w:tcPr>
            </w:tcPrChange>
          </w:tcPr>
          <w:p w14:paraId="7A4FC431" w14:textId="77777777" w:rsidR="00551D54" w:rsidRPr="00551D54" w:rsidRDefault="00551D54" w:rsidP="001D4115">
            <w:pPr>
              <w:ind w:right="51" w:hanging="20"/>
              <w:jc w:val="left"/>
              <w:rPr>
                <w:ins w:id="172" w:author="Anton V. Sharipov" w:date="2019-11-28T16:58:00Z"/>
                <w:szCs w:val="22"/>
              </w:rPr>
            </w:pPr>
            <w:ins w:id="173" w:author="Anton V. Sharipov" w:date="2019-11-28T16:58:00Z">
              <w:r w:rsidRPr="00551D54">
                <w:rPr>
                  <w:szCs w:val="22"/>
                </w:rPr>
                <w:t>Тема 1.</w:t>
              </w:r>
            </w:ins>
            <w:ins w:id="174" w:author="Anton V. Sharipov" w:date="2019-11-29T11:06:00Z">
              <w:r w:rsidRPr="00551D54">
                <w:rPr>
                  <w:szCs w:val="22"/>
                </w:rPr>
                <w:t>6</w:t>
              </w:r>
            </w:ins>
            <w:ins w:id="175" w:author="Anton V. Sharipov" w:date="2019-11-28T16:58:00Z">
              <w:r w:rsidRPr="00551D54">
                <w:rPr>
                  <w:szCs w:val="22"/>
                </w:rPr>
                <w:t xml:space="preserve"> Условия, которые приводят к образованию льда на поверхн</w:t>
              </w:r>
              <w:r w:rsidRPr="00551D54">
                <w:rPr>
                  <w:szCs w:val="22"/>
                </w:rPr>
                <w:t>о</w:t>
              </w:r>
              <w:r w:rsidRPr="00551D54">
                <w:rPr>
                  <w:szCs w:val="22"/>
                </w:rPr>
                <w:t>сти ВС</w:t>
              </w:r>
            </w:ins>
          </w:p>
        </w:tc>
        <w:tc>
          <w:tcPr>
            <w:tcW w:w="993" w:type="dxa"/>
            <w:tcPrChange w:id="176" w:author="Anton V. Sharipov" w:date="2019-11-28T17:03:00Z">
              <w:tcPr>
                <w:tcW w:w="993" w:type="dxa"/>
              </w:tcPr>
            </w:tcPrChange>
          </w:tcPr>
          <w:p w14:paraId="612678D2" w14:textId="77777777" w:rsidR="00551D54" w:rsidRPr="00551D54" w:rsidRDefault="00551D54" w:rsidP="001D4115">
            <w:pPr>
              <w:jc w:val="center"/>
              <w:rPr>
                <w:ins w:id="177" w:author="Anton V. Sharipov" w:date="2019-11-28T16:58:00Z"/>
                <w:szCs w:val="28"/>
              </w:rPr>
            </w:pPr>
            <w:ins w:id="178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179" w:author="Anton V. Sharipov" w:date="2019-11-28T17:03:00Z">
              <w:tcPr>
                <w:tcW w:w="1131" w:type="dxa"/>
              </w:tcPr>
            </w:tcPrChange>
          </w:tcPr>
          <w:p w14:paraId="1BF5F538" w14:textId="77777777" w:rsidR="00551D54" w:rsidRPr="00551D54" w:rsidRDefault="00551D54" w:rsidP="001D4115">
            <w:pPr>
              <w:jc w:val="center"/>
              <w:rPr>
                <w:ins w:id="180" w:author="Anton V. Sharipov" w:date="2019-11-28T16:58:00Z"/>
                <w:szCs w:val="28"/>
              </w:rPr>
            </w:pPr>
            <w:ins w:id="181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182" w:author="Anton V. Sharipov" w:date="2019-11-28T17:03:00Z">
              <w:tcPr>
                <w:tcW w:w="1134" w:type="dxa"/>
                <w:vAlign w:val="center"/>
              </w:tcPr>
            </w:tcPrChange>
          </w:tcPr>
          <w:p w14:paraId="45CD3285" w14:textId="77777777" w:rsidR="00551D54" w:rsidRPr="00551D54" w:rsidRDefault="00551D54" w:rsidP="001D4115">
            <w:pPr>
              <w:jc w:val="center"/>
              <w:rPr>
                <w:ins w:id="183" w:author="Anton V. Sharipov" w:date="2019-11-28T16:58:00Z"/>
              </w:rPr>
            </w:pPr>
            <w:ins w:id="184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185" w:author="Anton V. Sharipov" w:date="2019-11-28T17:03:00Z">
              <w:tcPr>
                <w:tcW w:w="1134" w:type="dxa"/>
                <w:vAlign w:val="center"/>
              </w:tcPr>
            </w:tcPrChange>
          </w:tcPr>
          <w:p w14:paraId="6C17F59A" w14:textId="77777777" w:rsidR="00551D54" w:rsidRPr="00551D54" w:rsidRDefault="00551D54" w:rsidP="001D4115">
            <w:pPr>
              <w:jc w:val="center"/>
              <w:rPr>
                <w:ins w:id="186" w:author="Anton V. Sharipov" w:date="2019-11-28T16:58:00Z"/>
              </w:rPr>
            </w:pPr>
            <w:ins w:id="187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188" w:author="Anton V. Sharipov" w:date="2019-11-28T17:03:00Z">
              <w:tcPr>
                <w:tcW w:w="1417" w:type="dxa"/>
                <w:vAlign w:val="center"/>
              </w:tcPr>
            </w:tcPrChange>
          </w:tcPr>
          <w:p w14:paraId="6E35F440" w14:textId="77777777" w:rsidR="00551D54" w:rsidRPr="00551D54" w:rsidRDefault="00551D54" w:rsidP="001D4115">
            <w:pPr>
              <w:jc w:val="left"/>
              <w:rPr>
                <w:ins w:id="189" w:author="Anton V. Sharipov" w:date="2019-11-28T16:58:00Z"/>
                <w:b/>
                <w:szCs w:val="28"/>
              </w:rPr>
            </w:pPr>
          </w:p>
        </w:tc>
      </w:tr>
      <w:tr w:rsidR="00551D54" w:rsidRPr="00551D54" w14:paraId="11A1AA58" w14:textId="77777777" w:rsidTr="001D4115">
        <w:tblPrEx>
          <w:tblCellMar>
            <w:top w:w="0" w:type="dxa"/>
            <w:bottom w:w="0" w:type="dxa"/>
          </w:tblCellMar>
          <w:tblPrExChange w:id="190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907"/>
          <w:ins w:id="191" w:author="Anton V. Sharipov" w:date="2019-11-28T16:58:00Z"/>
          <w:trPrChange w:id="192" w:author="Anton V. Sharipov" w:date="2019-11-28T17:03:00Z">
            <w:trPr>
              <w:trHeight w:val="907"/>
            </w:trPr>
          </w:trPrChange>
        </w:trPr>
        <w:tc>
          <w:tcPr>
            <w:tcW w:w="3546" w:type="dxa"/>
            <w:tcPrChange w:id="193" w:author="Anton V. Sharipov" w:date="2019-11-28T17:03:00Z">
              <w:tcPr>
                <w:tcW w:w="3546" w:type="dxa"/>
              </w:tcPr>
            </w:tcPrChange>
          </w:tcPr>
          <w:p w14:paraId="36829FC9" w14:textId="77777777" w:rsidR="00551D54" w:rsidRPr="00551D54" w:rsidRDefault="00551D54" w:rsidP="001D4115">
            <w:pPr>
              <w:ind w:right="51" w:hanging="20"/>
              <w:jc w:val="left"/>
              <w:rPr>
                <w:ins w:id="194" w:author="Anton V. Sharipov" w:date="2019-11-28T16:58:00Z"/>
                <w:b/>
                <w:szCs w:val="22"/>
              </w:rPr>
            </w:pPr>
            <w:ins w:id="195" w:author="Anton V. Sharipov" w:date="2019-11-28T16:58:00Z">
              <w:r w:rsidRPr="00551D54">
                <w:rPr>
                  <w:b/>
                  <w:szCs w:val="22"/>
                </w:rPr>
                <w:t>Раздел 2.</w:t>
              </w:r>
            </w:ins>
          </w:p>
          <w:p w14:paraId="4C38AC33" w14:textId="77777777" w:rsidR="00551D54" w:rsidRPr="00551D54" w:rsidRDefault="00551D54" w:rsidP="001D4115">
            <w:pPr>
              <w:ind w:right="51" w:hanging="20"/>
              <w:jc w:val="left"/>
              <w:rPr>
                <w:ins w:id="196" w:author="Anton V. Sharipov" w:date="2019-11-28T16:58:00Z"/>
                <w:b/>
                <w:szCs w:val="22"/>
              </w:rPr>
            </w:pPr>
            <w:ins w:id="197" w:author="Anton V. Sharipov" w:date="2019-11-28T16:58:00Z">
              <w:r w:rsidRPr="00551D54">
                <w:rPr>
                  <w:b/>
                  <w:szCs w:val="22"/>
                </w:rPr>
                <w:t>Правила, процедуры и техника выполнения ПОЗ ВС</w:t>
              </w:r>
            </w:ins>
          </w:p>
        </w:tc>
        <w:tc>
          <w:tcPr>
            <w:tcW w:w="993" w:type="dxa"/>
            <w:tcPrChange w:id="198" w:author="Anton V. Sharipov" w:date="2019-11-28T17:03:00Z">
              <w:tcPr>
                <w:tcW w:w="993" w:type="dxa"/>
              </w:tcPr>
            </w:tcPrChange>
          </w:tcPr>
          <w:p w14:paraId="3532F3A0" w14:textId="77777777" w:rsidR="00551D54" w:rsidRPr="00551D54" w:rsidRDefault="00551D54" w:rsidP="001D4115">
            <w:pPr>
              <w:jc w:val="center"/>
              <w:rPr>
                <w:ins w:id="199" w:author="Anton V. Sharipov" w:date="2019-11-28T16:58:00Z"/>
                <w:b/>
                <w:szCs w:val="28"/>
              </w:rPr>
            </w:pPr>
            <w:ins w:id="200" w:author="Anton V. Sharipov" w:date="2019-11-28T16:58:00Z">
              <w:r w:rsidRPr="00551D54">
                <w:rPr>
                  <w:b/>
                  <w:szCs w:val="28"/>
                </w:rPr>
                <w:t>2,0</w:t>
              </w:r>
            </w:ins>
          </w:p>
        </w:tc>
        <w:tc>
          <w:tcPr>
            <w:tcW w:w="1131" w:type="dxa"/>
            <w:tcPrChange w:id="201" w:author="Anton V. Sharipov" w:date="2019-11-28T17:03:00Z">
              <w:tcPr>
                <w:tcW w:w="1131" w:type="dxa"/>
              </w:tcPr>
            </w:tcPrChange>
          </w:tcPr>
          <w:p w14:paraId="7EB90575" w14:textId="77777777" w:rsidR="00551D54" w:rsidRPr="00551D54" w:rsidRDefault="00551D54" w:rsidP="001D4115">
            <w:pPr>
              <w:jc w:val="center"/>
              <w:rPr>
                <w:ins w:id="202" w:author="Anton V. Sharipov" w:date="2019-11-28T16:58:00Z"/>
                <w:b/>
                <w:szCs w:val="28"/>
              </w:rPr>
            </w:pPr>
            <w:ins w:id="203" w:author="Anton V. Sharipov" w:date="2019-11-28T16:58:00Z">
              <w:r w:rsidRPr="00551D54">
                <w:rPr>
                  <w:b/>
                  <w:szCs w:val="28"/>
                </w:rPr>
                <w:t>2,0</w:t>
              </w:r>
            </w:ins>
          </w:p>
        </w:tc>
        <w:tc>
          <w:tcPr>
            <w:tcW w:w="1134" w:type="dxa"/>
            <w:vAlign w:val="center"/>
            <w:tcPrChange w:id="204" w:author="Anton V. Sharipov" w:date="2019-11-28T17:03:00Z">
              <w:tcPr>
                <w:tcW w:w="1134" w:type="dxa"/>
                <w:vAlign w:val="center"/>
              </w:tcPr>
            </w:tcPrChange>
          </w:tcPr>
          <w:p w14:paraId="1B134C85" w14:textId="77777777" w:rsidR="00551D54" w:rsidRPr="00551D54" w:rsidRDefault="00551D54" w:rsidP="001D4115">
            <w:pPr>
              <w:jc w:val="center"/>
              <w:rPr>
                <w:ins w:id="205" w:author="Anton V. Sharipov" w:date="2019-11-28T16:58:00Z"/>
              </w:rPr>
            </w:pPr>
            <w:ins w:id="206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207" w:author="Anton V. Sharipov" w:date="2019-11-28T17:03:00Z">
              <w:tcPr>
                <w:tcW w:w="1134" w:type="dxa"/>
                <w:vAlign w:val="center"/>
              </w:tcPr>
            </w:tcPrChange>
          </w:tcPr>
          <w:p w14:paraId="4E6B5D43" w14:textId="77777777" w:rsidR="00551D54" w:rsidRPr="00551D54" w:rsidRDefault="00551D54" w:rsidP="001D4115">
            <w:pPr>
              <w:jc w:val="center"/>
              <w:rPr>
                <w:ins w:id="208" w:author="Anton V. Sharipov" w:date="2019-11-28T16:58:00Z"/>
              </w:rPr>
            </w:pPr>
            <w:ins w:id="209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210" w:author="Anton V. Sharipov" w:date="2019-11-28T17:03:00Z">
              <w:tcPr>
                <w:tcW w:w="1417" w:type="dxa"/>
                <w:vAlign w:val="center"/>
              </w:tcPr>
            </w:tcPrChange>
          </w:tcPr>
          <w:p w14:paraId="07E5B01B" w14:textId="77777777" w:rsidR="00551D54" w:rsidRPr="00551D54" w:rsidRDefault="00551D54" w:rsidP="001D4115">
            <w:pPr>
              <w:jc w:val="left"/>
              <w:rPr>
                <w:ins w:id="211" w:author="Anton V. Sharipov" w:date="2019-11-28T16:58:00Z"/>
              </w:rPr>
            </w:pPr>
          </w:p>
        </w:tc>
      </w:tr>
      <w:tr w:rsidR="00551D54" w:rsidRPr="00551D54" w14:paraId="2144AEDF" w14:textId="77777777" w:rsidTr="001D4115">
        <w:tblPrEx>
          <w:tblCellMar>
            <w:top w:w="0" w:type="dxa"/>
            <w:bottom w:w="0" w:type="dxa"/>
          </w:tblCellMar>
          <w:tblPrExChange w:id="212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11"/>
          <w:ins w:id="213" w:author="Anton V. Sharipov" w:date="2019-11-28T16:58:00Z"/>
          <w:trPrChange w:id="214" w:author="Anton V. Sharipov" w:date="2019-11-28T17:03:00Z">
            <w:trPr>
              <w:trHeight w:val="611"/>
            </w:trPr>
          </w:trPrChange>
        </w:trPr>
        <w:tc>
          <w:tcPr>
            <w:tcW w:w="3546" w:type="dxa"/>
            <w:tcPrChange w:id="215" w:author="Anton V. Sharipov" w:date="2019-11-28T17:03:00Z">
              <w:tcPr>
                <w:tcW w:w="3546" w:type="dxa"/>
              </w:tcPr>
            </w:tcPrChange>
          </w:tcPr>
          <w:p w14:paraId="02109DBB" w14:textId="77777777" w:rsidR="00551D54" w:rsidRPr="00551D54" w:rsidRDefault="00551D54" w:rsidP="001D4115">
            <w:pPr>
              <w:ind w:right="51" w:hanging="20"/>
              <w:jc w:val="left"/>
              <w:rPr>
                <w:ins w:id="216" w:author="Anton V. Sharipov" w:date="2019-11-28T16:58:00Z"/>
                <w:szCs w:val="22"/>
              </w:rPr>
            </w:pPr>
            <w:ins w:id="217" w:author="Anton V. Sharipov" w:date="2019-11-28T16:58:00Z">
              <w:r w:rsidRPr="00551D54">
                <w:rPr>
                  <w:szCs w:val="22"/>
                </w:rPr>
                <w:t>Тема 2.</w:t>
              </w:r>
            </w:ins>
            <w:ins w:id="218" w:author="Anton V. Sharipov" w:date="2019-11-29T11:06:00Z">
              <w:r w:rsidRPr="00551D54">
                <w:rPr>
                  <w:szCs w:val="22"/>
                </w:rPr>
                <w:t>1</w:t>
              </w:r>
            </w:ins>
            <w:ins w:id="219" w:author="Anton V. Sharipov" w:date="2019-11-28T16:58:00Z">
              <w:r w:rsidRPr="00551D54">
                <w:rPr>
                  <w:szCs w:val="22"/>
                </w:rPr>
                <w:t xml:space="preserve"> Виды контроля (проверок) п</w:t>
              </w:r>
              <w:r w:rsidRPr="00551D54">
                <w:rPr>
                  <w:szCs w:val="22"/>
                </w:rPr>
                <w:t>о</w:t>
              </w:r>
              <w:r w:rsidRPr="00551D54">
                <w:rPr>
                  <w:szCs w:val="22"/>
                </w:rPr>
                <w:t>верхностей ВС</w:t>
              </w:r>
            </w:ins>
          </w:p>
        </w:tc>
        <w:tc>
          <w:tcPr>
            <w:tcW w:w="993" w:type="dxa"/>
            <w:tcPrChange w:id="220" w:author="Anton V. Sharipov" w:date="2019-11-28T17:03:00Z">
              <w:tcPr>
                <w:tcW w:w="993" w:type="dxa"/>
              </w:tcPr>
            </w:tcPrChange>
          </w:tcPr>
          <w:p w14:paraId="527FC568" w14:textId="77777777" w:rsidR="00551D54" w:rsidRPr="00551D54" w:rsidRDefault="00551D54" w:rsidP="001D4115">
            <w:pPr>
              <w:jc w:val="center"/>
              <w:rPr>
                <w:ins w:id="221" w:author="Anton V. Sharipov" w:date="2019-11-28T16:58:00Z"/>
                <w:szCs w:val="28"/>
              </w:rPr>
            </w:pPr>
            <w:ins w:id="222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223" w:author="Anton V. Sharipov" w:date="2019-11-28T17:03:00Z">
              <w:tcPr>
                <w:tcW w:w="1131" w:type="dxa"/>
              </w:tcPr>
            </w:tcPrChange>
          </w:tcPr>
          <w:p w14:paraId="0AC502A6" w14:textId="77777777" w:rsidR="00551D54" w:rsidRPr="00551D54" w:rsidRDefault="00551D54" w:rsidP="001D4115">
            <w:pPr>
              <w:jc w:val="center"/>
              <w:rPr>
                <w:ins w:id="224" w:author="Anton V. Sharipov" w:date="2019-11-28T16:58:00Z"/>
                <w:szCs w:val="28"/>
              </w:rPr>
            </w:pPr>
            <w:ins w:id="225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226" w:author="Anton V. Sharipov" w:date="2019-11-28T17:03:00Z">
              <w:tcPr>
                <w:tcW w:w="1134" w:type="dxa"/>
                <w:vAlign w:val="center"/>
              </w:tcPr>
            </w:tcPrChange>
          </w:tcPr>
          <w:p w14:paraId="430358F2" w14:textId="77777777" w:rsidR="00551D54" w:rsidRPr="00551D54" w:rsidRDefault="00551D54" w:rsidP="001D4115">
            <w:pPr>
              <w:jc w:val="center"/>
              <w:rPr>
                <w:ins w:id="227" w:author="Anton V. Sharipov" w:date="2019-11-28T16:58:00Z"/>
              </w:rPr>
            </w:pPr>
            <w:ins w:id="228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229" w:author="Anton V. Sharipov" w:date="2019-11-28T17:03:00Z">
              <w:tcPr>
                <w:tcW w:w="1134" w:type="dxa"/>
                <w:vAlign w:val="center"/>
              </w:tcPr>
            </w:tcPrChange>
          </w:tcPr>
          <w:p w14:paraId="7278100E" w14:textId="77777777" w:rsidR="00551D54" w:rsidRPr="00551D54" w:rsidRDefault="00551D54" w:rsidP="001D4115">
            <w:pPr>
              <w:jc w:val="center"/>
              <w:rPr>
                <w:ins w:id="230" w:author="Anton V. Sharipov" w:date="2019-11-28T16:58:00Z"/>
              </w:rPr>
            </w:pPr>
            <w:ins w:id="231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232" w:author="Anton V. Sharipov" w:date="2019-11-28T17:03:00Z">
              <w:tcPr>
                <w:tcW w:w="1417" w:type="dxa"/>
                <w:vAlign w:val="center"/>
              </w:tcPr>
            </w:tcPrChange>
          </w:tcPr>
          <w:p w14:paraId="030CE89E" w14:textId="77777777" w:rsidR="00551D54" w:rsidRPr="00551D54" w:rsidRDefault="00551D54" w:rsidP="001D4115">
            <w:pPr>
              <w:jc w:val="left"/>
              <w:rPr>
                <w:ins w:id="233" w:author="Anton V. Sharipov" w:date="2019-11-28T16:58:00Z"/>
              </w:rPr>
            </w:pPr>
          </w:p>
        </w:tc>
      </w:tr>
      <w:tr w:rsidR="00551D54" w:rsidRPr="00551D54" w14:paraId="5F83BE1C" w14:textId="77777777" w:rsidTr="001D4115">
        <w:tblPrEx>
          <w:tblCellMar>
            <w:top w:w="0" w:type="dxa"/>
            <w:bottom w:w="0" w:type="dxa"/>
          </w:tblCellMar>
          <w:tblPrExChange w:id="234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235" w:author="Anton V. Sharipov" w:date="2019-11-28T16:58:00Z"/>
          <w:trPrChange w:id="236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237" w:author="Anton V. Sharipov" w:date="2019-11-28T17:03:00Z">
              <w:tcPr>
                <w:tcW w:w="3546" w:type="dxa"/>
              </w:tcPr>
            </w:tcPrChange>
          </w:tcPr>
          <w:p w14:paraId="62F560B4" w14:textId="77777777" w:rsidR="00551D54" w:rsidRPr="00551D54" w:rsidRDefault="00551D54" w:rsidP="001D4115">
            <w:pPr>
              <w:ind w:right="51" w:hanging="20"/>
              <w:jc w:val="left"/>
              <w:rPr>
                <w:ins w:id="238" w:author="Anton V. Sharipov" w:date="2019-11-28T16:58:00Z"/>
                <w:szCs w:val="22"/>
              </w:rPr>
            </w:pPr>
            <w:ins w:id="239" w:author="Anton V. Sharipov" w:date="2019-11-28T16:58:00Z">
              <w:r w:rsidRPr="00551D54">
                <w:rPr>
                  <w:szCs w:val="22"/>
                </w:rPr>
                <w:t>Тема 2.</w:t>
              </w:r>
            </w:ins>
            <w:ins w:id="240" w:author="Anton V. Sharipov" w:date="2019-11-29T11:06:00Z">
              <w:r w:rsidRPr="00551D54">
                <w:rPr>
                  <w:szCs w:val="22"/>
                </w:rPr>
                <w:t>2</w:t>
              </w:r>
            </w:ins>
            <w:ins w:id="241" w:author="Anton V. Sharipov" w:date="2019-11-28T16:58:00Z">
              <w:r w:rsidRPr="00551D54">
                <w:rPr>
                  <w:szCs w:val="22"/>
                </w:rPr>
                <w:t xml:space="preserve"> Коды ПОЗ ВС, процедуры св</w:t>
              </w:r>
              <w:r w:rsidRPr="00551D54">
                <w:rPr>
                  <w:szCs w:val="22"/>
                </w:rPr>
                <w:t>я</w:t>
              </w:r>
              <w:r w:rsidRPr="00551D54">
                <w:rPr>
                  <w:szCs w:val="22"/>
                </w:rPr>
                <w:t>зи и оформл</w:t>
              </w:r>
              <w:r w:rsidRPr="00551D54">
                <w:rPr>
                  <w:szCs w:val="22"/>
                </w:rPr>
                <w:t>е</w:t>
              </w:r>
              <w:r w:rsidRPr="00551D54">
                <w:rPr>
                  <w:szCs w:val="22"/>
                </w:rPr>
                <w:t>ние документации</w:t>
              </w:r>
            </w:ins>
          </w:p>
        </w:tc>
        <w:tc>
          <w:tcPr>
            <w:tcW w:w="993" w:type="dxa"/>
            <w:tcPrChange w:id="242" w:author="Anton V. Sharipov" w:date="2019-11-28T17:03:00Z">
              <w:tcPr>
                <w:tcW w:w="993" w:type="dxa"/>
              </w:tcPr>
            </w:tcPrChange>
          </w:tcPr>
          <w:p w14:paraId="7A8BB300" w14:textId="77777777" w:rsidR="00551D54" w:rsidRPr="00551D54" w:rsidRDefault="00551D54" w:rsidP="001D4115">
            <w:pPr>
              <w:jc w:val="center"/>
              <w:rPr>
                <w:ins w:id="243" w:author="Anton V. Sharipov" w:date="2019-11-28T16:58:00Z"/>
                <w:szCs w:val="28"/>
              </w:rPr>
            </w:pPr>
            <w:ins w:id="244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245" w:author="Anton V. Sharipov" w:date="2019-11-28T17:03:00Z">
              <w:tcPr>
                <w:tcW w:w="1131" w:type="dxa"/>
              </w:tcPr>
            </w:tcPrChange>
          </w:tcPr>
          <w:p w14:paraId="5C5F107E" w14:textId="77777777" w:rsidR="00551D54" w:rsidRPr="00551D54" w:rsidRDefault="00551D54" w:rsidP="001D4115">
            <w:pPr>
              <w:jc w:val="center"/>
              <w:rPr>
                <w:ins w:id="246" w:author="Anton V. Sharipov" w:date="2019-11-28T16:58:00Z"/>
                <w:szCs w:val="28"/>
              </w:rPr>
            </w:pPr>
            <w:ins w:id="247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248" w:author="Anton V. Sharipov" w:date="2019-11-28T17:03:00Z">
              <w:tcPr>
                <w:tcW w:w="1134" w:type="dxa"/>
                <w:vAlign w:val="center"/>
              </w:tcPr>
            </w:tcPrChange>
          </w:tcPr>
          <w:p w14:paraId="4608979A" w14:textId="77777777" w:rsidR="00551D54" w:rsidRPr="00551D54" w:rsidRDefault="00551D54" w:rsidP="001D4115">
            <w:pPr>
              <w:jc w:val="center"/>
              <w:rPr>
                <w:ins w:id="249" w:author="Anton V. Sharipov" w:date="2019-11-28T16:58:00Z"/>
              </w:rPr>
            </w:pPr>
            <w:ins w:id="25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251" w:author="Anton V. Sharipov" w:date="2019-11-28T17:03:00Z">
              <w:tcPr>
                <w:tcW w:w="1134" w:type="dxa"/>
                <w:vAlign w:val="center"/>
              </w:tcPr>
            </w:tcPrChange>
          </w:tcPr>
          <w:p w14:paraId="52ACC304" w14:textId="77777777" w:rsidR="00551D54" w:rsidRPr="00551D54" w:rsidRDefault="00551D54" w:rsidP="001D4115">
            <w:pPr>
              <w:jc w:val="center"/>
              <w:rPr>
                <w:ins w:id="252" w:author="Anton V. Sharipov" w:date="2019-11-28T16:58:00Z"/>
              </w:rPr>
            </w:pPr>
            <w:ins w:id="253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254" w:author="Anton V. Sharipov" w:date="2019-11-28T17:03:00Z">
              <w:tcPr>
                <w:tcW w:w="1417" w:type="dxa"/>
                <w:vAlign w:val="center"/>
              </w:tcPr>
            </w:tcPrChange>
          </w:tcPr>
          <w:p w14:paraId="48C242A6" w14:textId="77777777" w:rsidR="00551D54" w:rsidRPr="00551D54" w:rsidRDefault="00551D54" w:rsidP="001D4115">
            <w:pPr>
              <w:jc w:val="left"/>
              <w:rPr>
                <w:ins w:id="255" w:author="Anton V. Sharipov" w:date="2019-11-28T16:58:00Z"/>
                <w:szCs w:val="28"/>
              </w:rPr>
            </w:pPr>
          </w:p>
        </w:tc>
      </w:tr>
      <w:tr w:rsidR="00551D54" w:rsidRPr="00551D54" w14:paraId="5646867E" w14:textId="77777777" w:rsidTr="001D4115">
        <w:tblPrEx>
          <w:tblCellMar>
            <w:top w:w="0" w:type="dxa"/>
            <w:bottom w:w="0" w:type="dxa"/>
          </w:tblCellMar>
          <w:tblPrExChange w:id="25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287"/>
          <w:ins w:id="257" w:author="Anton V. Sharipov" w:date="2019-11-28T16:58:00Z"/>
          <w:trPrChange w:id="258" w:author="Anton V. Sharipov" w:date="2019-11-28T17:03:00Z">
            <w:trPr>
              <w:trHeight w:val="287"/>
            </w:trPr>
          </w:trPrChange>
        </w:trPr>
        <w:tc>
          <w:tcPr>
            <w:tcW w:w="3546" w:type="dxa"/>
            <w:tcPrChange w:id="259" w:author="Anton V. Sharipov" w:date="2019-11-28T17:03:00Z">
              <w:tcPr>
                <w:tcW w:w="3546" w:type="dxa"/>
              </w:tcPr>
            </w:tcPrChange>
          </w:tcPr>
          <w:p w14:paraId="5C210FE9" w14:textId="77777777" w:rsidR="00551D54" w:rsidRPr="00551D54" w:rsidRDefault="00551D54" w:rsidP="001D4115">
            <w:pPr>
              <w:ind w:right="51" w:hanging="20"/>
              <w:jc w:val="left"/>
              <w:rPr>
                <w:ins w:id="260" w:author="Anton V. Sharipov" w:date="2019-11-28T16:58:00Z"/>
                <w:szCs w:val="22"/>
              </w:rPr>
            </w:pPr>
            <w:ins w:id="261" w:author="Anton V. Sharipov" w:date="2019-11-28T16:58:00Z">
              <w:r w:rsidRPr="00551D54">
                <w:rPr>
                  <w:szCs w:val="22"/>
                </w:rPr>
                <w:t>Тема 2.</w:t>
              </w:r>
            </w:ins>
            <w:ins w:id="262" w:author="Anton V. Sharipov" w:date="2019-11-29T11:06:00Z">
              <w:r w:rsidRPr="00551D54">
                <w:rPr>
                  <w:szCs w:val="22"/>
                </w:rPr>
                <w:t>3</w:t>
              </w:r>
            </w:ins>
            <w:ins w:id="263" w:author="Anton V. Sharipov" w:date="2019-11-28T16:58:00Z">
              <w:r w:rsidRPr="00551D54">
                <w:rPr>
                  <w:szCs w:val="22"/>
                </w:rPr>
                <w:t xml:space="preserve"> Контроль качества ПОЗ ВС</w:t>
              </w:r>
            </w:ins>
          </w:p>
        </w:tc>
        <w:tc>
          <w:tcPr>
            <w:tcW w:w="993" w:type="dxa"/>
            <w:tcPrChange w:id="264" w:author="Anton V. Sharipov" w:date="2019-11-28T17:03:00Z">
              <w:tcPr>
                <w:tcW w:w="993" w:type="dxa"/>
              </w:tcPr>
            </w:tcPrChange>
          </w:tcPr>
          <w:p w14:paraId="7B6C5261" w14:textId="77777777" w:rsidR="00551D54" w:rsidRPr="00551D54" w:rsidRDefault="00551D54" w:rsidP="001D4115">
            <w:pPr>
              <w:jc w:val="center"/>
              <w:rPr>
                <w:ins w:id="265" w:author="Anton V. Sharipov" w:date="2019-11-28T16:58:00Z"/>
                <w:szCs w:val="28"/>
              </w:rPr>
            </w:pPr>
            <w:ins w:id="266" w:author="Anton V. Sharipov" w:date="2019-11-29T11:07:00Z">
              <w:r w:rsidRPr="00551D54">
                <w:rPr>
                  <w:szCs w:val="28"/>
                </w:rPr>
                <w:t>1,0</w:t>
              </w:r>
            </w:ins>
          </w:p>
        </w:tc>
        <w:tc>
          <w:tcPr>
            <w:tcW w:w="1131" w:type="dxa"/>
            <w:tcPrChange w:id="267" w:author="Anton V. Sharipov" w:date="2019-11-28T17:03:00Z">
              <w:tcPr>
                <w:tcW w:w="1131" w:type="dxa"/>
              </w:tcPr>
            </w:tcPrChange>
          </w:tcPr>
          <w:p w14:paraId="05A1534B" w14:textId="77777777" w:rsidR="00551D54" w:rsidRPr="00551D54" w:rsidRDefault="00551D54" w:rsidP="001D4115">
            <w:pPr>
              <w:jc w:val="center"/>
              <w:rPr>
                <w:ins w:id="268" w:author="Anton V. Sharipov" w:date="2019-11-28T16:58:00Z"/>
                <w:szCs w:val="28"/>
              </w:rPr>
            </w:pPr>
            <w:ins w:id="269" w:author="Anton V. Sharipov" w:date="2019-11-28T16:58:00Z">
              <w:r w:rsidRPr="00551D54">
                <w:rPr>
                  <w:szCs w:val="28"/>
                </w:rPr>
                <w:t>1,0</w:t>
              </w:r>
            </w:ins>
          </w:p>
        </w:tc>
        <w:tc>
          <w:tcPr>
            <w:tcW w:w="1134" w:type="dxa"/>
            <w:vAlign w:val="center"/>
            <w:tcPrChange w:id="270" w:author="Anton V. Sharipov" w:date="2019-11-28T17:03:00Z">
              <w:tcPr>
                <w:tcW w:w="1134" w:type="dxa"/>
                <w:vAlign w:val="center"/>
              </w:tcPr>
            </w:tcPrChange>
          </w:tcPr>
          <w:p w14:paraId="1905280F" w14:textId="77777777" w:rsidR="00551D54" w:rsidRPr="00551D54" w:rsidRDefault="00551D54" w:rsidP="001D4115">
            <w:pPr>
              <w:jc w:val="center"/>
              <w:rPr>
                <w:ins w:id="271" w:author="Anton V. Sharipov" w:date="2019-11-28T16:58:00Z"/>
              </w:rPr>
            </w:pPr>
            <w:ins w:id="272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273" w:author="Anton V. Sharipov" w:date="2019-11-28T17:03:00Z">
              <w:tcPr>
                <w:tcW w:w="1134" w:type="dxa"/>
                <w:vAlign w:val="center"/>
              </w:tcPr>
            </w:tcPrChange>
          </w:tcPr>
          <w:p w14:paraId="75DE89AF" w14:textId="77777777" w:rsidR="00551D54" w:rsidRPr="00551D54" w:rsidRDefault="00551D54" w:rsidP="001D4115">
            <w:pPr>
              <w:jc w:val="center"/>
              <w:rPr>
                <w:ins w:id="274" w:author="Anton V. Sharipov" w:date="2019-11-28T16:58:00Z"/>
              </w:rPr>
            </w:pPr>
            <w:ins w:id="275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276" w:author="Anton V. Sharipov" w:date="2019-11-28T17:03:00Z">
              <w:tcPr>
                <w:tcW w:w="1417" w:type="dxa"/>
                <w:vAlign w:val="center"/>
              </w:tcPr>
            </w:tcPrChange>
          </w:tcPr>
          <w:p w14:paraId="7554EE4A" w14:textId="77777777" w:rsidR="00551D54" w:rsidRPr="00551D54" w:rsidRDefault="00551D54" w:rsidP="001D4115">
            <w:pPr>
              <w:jc w:val="left"/>
              <w:rPr>
                <w:ins w:id="277" w:author="Anton V. Sharipov" w:date="2019-11-28T16:58:00Z"/>
                <w:b/>
                <w:szCs w:val="28"/>
              </w:rPr>
            </w:pPr>
          </w:p>
        </w:tc>
      </w:tr>
      <w:tr w:rsidR="00551D54" w:rsidRPr="00551D54" w14:paraId="5FDB9557" w14:textId="77777777" w:rsidTr="001D4115">
        <w:tblPrEx>
          <w:tblCellMar>
            <w:top w:w="0" w:type="dxa"/>
            <w:bottom w:w="0" w:type="dxa"/>
          </w:tblCellMar>
          <w:tblPrExChange w:id="278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279" w:author="Anton V. Sharipov" w:date="2019-11-28T16:58:00Z"/>
          <w:trPrChange w:id="280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281" w:author="Anton V. Sharipov" w:date="2019-11-28T17:03:00Z">
              <w:tcPr>
                <w:tcW w:w="3546" w:type="dxa"/>
              </w:tcPr>
            </w:tcPrChange>
          </w:tcPr>
          <w:p w14:paraId="6AA2621E" w14:textId="77777777" w:rsidR="00551D54" w:rsidRPr="00551D54" w:rsidRDefault="00551D54" w:rsidP="001D4115">
            <w:pPr>
              <w:ind w:right="51" w:hanging="20"/>
              <w:jc w:val="left"/>
              <w:rPr>
                <w:ins w:id="282" w:author="Anton V. Sharipov" w:date="2019-11-28T16:58:00Z"/>
                <w:b/>
                <w:szCs w:val="22"/>
              </w:rPr>
            </w:pPr>
            <w:ins w:id="283" w:author="Anton V. Sharipov" w:date="2019-11-28T16:58:00Z">
              <w:r w:rsidRPr="00551D54">
                <w:rPr>
                  <w:b/>
                  <w:szCs w:val="22"/>
                </w:rPr>
                <w:t>Раздел 3.</w:t>
              </w:r>
            </w:ins>
          </w:p>
          <w:p w14:paraId="729B0AA3" w14:textId="77777777" w:rsidR="00551D54" w:rsidRPr="00551D54" w:rsidRDefault="00551D54" w:rsidP="001D4115">
            <w:pPr>
              <w:ind w:right="51" w:hanging="20"/>
              <w:jc w:val="left"/>
              <w:rPr>
                <w:ins w:id="284" w:author="Anton V. Sharipov" w:date="2019-11-28T16:58:00Z"/>
                <w:b/>
                <w:szCs w:val="22"/>
              </w:rPr>
            </w:pPr>
            <w:ins w:id="285" w:author="Anton V. Sharipov" w:date="2019-11-28T16:58:00Z">
              <w:r w:rsidRPr="00551D54">
                <w:rPr>
                  <w:b/>
                  <w:szCs w:val="22"/>
                </w:rPr>
                <w:t>Безопасность и аварийные процедуры</w:t>
              </w:r>
            </w:ins>
          </w:p>
        </w:tc>
        <w:tc>
          <w:tcPr>
            <w:tcW w:w="993" w:type="dxa"/>
            <w:tcPrChange w:id="286" w:author="Anton V. Sharipov" w:date="2019-11-28T17:03:00Z">
              <w:tcPr>
                <w:tcW w:w="993" w:type="dxa"/>
              </w:tcPr>
            </w:tcPrChange>
          </w:tcPr>
          <w:p w14:paraId="40F40514" w14:textId="77777777" w:rsidR="00551D54" w:rsidRPr="00551D54" w:rsidRDefault="00551D54" w:rsidP="001D4115">
            <w:pPr>
              <w:jc w:val="center"/>
              <w:rPr>
                <w:ins w:id="287" w:author="Anton V. Sharipov" w:date="2019-11-28T16:58:00Z"/>
                <w:b/>
                <w:szCs w:val="28"/>
              </w:rPr>
            </w:pPr>
            <w:ins w:id="288" w:author="Anton V. Sharipov" w:date="2019-11-29T11:04:00Z">
              <w:r w:rsidRPr="00551D54">
                <w:rPr>
                  <w:b/>
                  <w:szCs w:val="28"/>
                </w:rPr>
                <w:t>1,0</w:t>
              </w:r>
            </w:ins>
          </w:p>
        </w:tc>
        <w:tc>
          <w:tcPr>
            <w:tcW w:w="1131" w:type="dxa"/>
            <w:tcPrChange w:id="289" w:author="Anton V. Sharipov" w:date="2019-11-28T17:03:00Z">
              <w:tcPr>
                <w:tcW w:w="1131" w:type="dxa"/>
              </w:tcPr>
            </w:tcPrChange>
          </w:tcPr>
          <w:p w14:paraId="6C739F76" w14:textId="77777777" w:rsidR="00551D54" w:rsidRPr="00551D54" w:rsidRDefault="00551D54" w:rsidP="001D4115">
            <w:pPr>
              <w:jc w:val="center"/>
              <w:rPr>
                <w:ins w:id="290" w:author="Anton V. Sharipov" w:date="2019-11-28T16:58:00Z"/>
                <w:b/>
                <w:szCs w:val="28"/>
              </w:rPr>
            </w:pPr>
            <w:ins w:id="291" w:author="Anton V. Sharipov" w:date="2019-11-28T16:58:00Z">
              <w:r w:rsidRPr="00551D54">
                <w:rPr>
                  <w:b/>
                  <w:szCs w:val="28"/>
                </w:rPr>
                <w:t>1,0</w:t>
              </w:r>
            </w:ins>
          </w:p>
        </w:tc>
        <w:tc>
          <w:tcPr>
            <w:tcW w:w="1134" w:type="dxa"/>
            <w:vAlign w:val="center"/>
            <w:tcPrChange w:id="292" w:author="Anton V. Sharipov" w:date="2019-11-28T17:03:00Z">
              <w:tcPr>
                <w:tcW w:w="1134" w:type="dxa"/>
                <w:vAlign w:val="center"/>
              </w:tcPr>
            </w:tcPrChange>
          </w:tcPr>
          <w:p w14:paraId="2AB971D9" w14:textId="77777777" w:rsidR="00551D54" w:rsidRPr="00551D54" w:rsidRDefault="00551D54" w:rsidP="001D4115">
            <w:pPr>
              <w:jc w:val="center"/>
              <w:rPr>
                <w:ins w:id="293" w:author="Anton V. Sharipov" w:date="2019-11-28T16:58:00Z"/>
              </w:rPr>
            </w:pPr>
            <w:ins w:id="294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295" w:author="Anton V. Sharipov" w:date="2019-11-28T17:03:00Z">
              <w:tcPr>
                <w:tcW w:w="1134" w:type="dxa"/>
                <w:vAlign w:val="center"/>
              </w:tcPr>
            </w:tcPrChange>
          </w:tcPr>
          <w:p w14:paraId="27514E9A" w14:textId="77777777" w:rsidR="00551D54" w:rsidRPr="00551D54" w:rsidRDefault="00551D54" w:rsidP="001D4115">
            <w:pPr>
              <w:jc w:val="center"/>
              <w:rPr>
                <w:ins w:id="296" w:author="Anton V. Sharipov" w:date="2019-11-28T16:58:00Z"/>
              </w:rPr>
            </w:pPr>
            <w:ins w:id="297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298" w:author="Anton V. Sharipov" w:date="2019-11-28T17:03:00Z">
              <w:tcPr>
                <w:tcW w:w="1417" w:type="dxa"/>
                <w:vAlign w:val="center"/>
              </w:tcPr>
            </w:tcPrChange>
          </w:tcPr>
          <w:p w14:paraId="75412955" w14:textId="77777777" w:rsidR="00551D54" w:rsidRPr="00551D54" w:rsidRDefault="00551D54" w:rsidP="001D4115">
            <w:pPr>
              <w:jc w:val="left"/>
              <w:rPr>
                <w:ins w:id="299" w:author="Anton V. Sharipov" w:date="2019-11-28T16:58:00Z"/>
              </w:rPr>
            </w:pPr>
          </w:p>
        </w:tc>
      </w:tr>
      <w:tr w:rsidR="00551D54" w:rsidRPr="00551D54" w14:paraId="0824DF5C" w14:textId="77777777" w:rsidTr="001D4115">
        <w:tblPrEx>
          <w:tblCellMar>
            <w:top w:w="0" w:type="dxa"/>
            <w:bottom w:w="0" w:type="dxa"/>
          </w:tblCellMar>
          <w:tblPrExChange w:id="300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301" w:author="Anton V. Sharipov" w:date="2019-11-28T16:58:00Z"/>
          <w:trPrChange w:id="302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303" w:author="Anton V. Sharipov" w:date="2019-11-28T17:03:00Z">
              <w:tcPr>
                <w:tcW w:w="3546" w:type="dxa"/>
              </w:tcPr>
            </w:tcPrChange>
          </w:tcPr>
          <w:p w14:paraId="05FD275D" w14:textId="77777777" w:rsidR="00551D54" w:rsidRPr="00551D54" w:rsidRDefault="00551D54" w:rsidP="001D4115">
            <w:pPr>
              <w:ind w:right="51" w:hanging="20"/>
              <w:jc w:val="left"/>
              <w:rPr>
                <w:ins w:id="304" w:author="Anton V. Sharipov" w:date="2019-11-28T16:58:00Z"/>
                <w:szCs w:val="22"/>
              </w:rPr>
            </w:pPr>
            <w:ins w:id="305" w:author="Anton V. Sharipov" w:date="2019-11-28T16:58:00Z">
              <w:r w:rsidRPr="00551D54">
                <w:rPr>
                  <w:szCs w:val="22"/>
                </w:rPr>
                <w:t xml:space="preserve">Тема 3.1 Ограничения, предостережения и человеческий фактор. Меры по обеспечению </w:t>
              </w:r>
              <w:r w:rsidRPr="00551D54">
                <w:rPr>
                  <w:szCs w:val="22"/>
                </w:rPr>
                <w:lastRenderedPageBreak/>
                <w:t>охраны труда и техники безопасности, с</w:t>
              </w:r>
              <w:r w:rsidRPr="00551D54">
                <w:rPr>
                  <w:szCs w:val="22"/>
                </w:rPr>
                <w:t>о</w:t>
              </w:r>
              <w:r w:rsidRPr="00551D54">
                <w:rPr>
                  <w:szCs w:val="22"/>
                </w:rPr>
                <w:t>блюдаемые персоналом с уч</w:t>
              </w:r>
              <w:r w:rsidRPr="00551D54">
                <w:rPr>
                  <w:szCs w:val="22"/>
                </w:rPr>
                <w:t>ё</w:t>
              </w:r>
              <w:r w:rsidRPr="00551D54">
                <w:rPr>
                  <w:szCs w:val="22"/>
                </w:rPr>
                <w:t>том фа</w:t>
              </w:r>
              <w:r w:rsidRPr="00551D54">
                <w:rPr>
                  <w:szCs w:val="22"/>
                </w:rPr>
                <w:t>к</w:t>
              </w:r>
              <w:r w:rsidRPr="00551D54">
                <w:rPr>
                  <w:szCs w:val="22"/>
                </w:rPr>
                <w:t>торов опасности</w:t>
              </w:r>
            </w:ins>
          </w:p>
        </w:tc>
        <w:tc>
          <w:tcPr>
            <w:tcW w:w="993" w:type="dxa"/>
            <w:tcPrChange w:id="306" w:author="Anton V. Sharipov" w:date="2019-11-28T17:03:00Z">
              <w:tcPr>
                <w:tcW w:w="993" w:type="dxa"/>
              </w:tcPr>
            </w:tcPrChange>
          </w:tcPr>
          <w:p w14:paraId="5BDBDED2" w14:textId="77777777" w:rsidR="00551D54" w:rsidRPr="00551D54" w:rsidRDefault="00551D54" w:rsidP="001D4115">
            <w:pPr>
              <w:jc w:val="center"/>
              <w:rPr>
                <w:ins w:id="307" w:author="Anton V. Sharipov" w:date="2019-11-28T16:58:00Z"/>
                <w:szCs w:val="28"/>
              </w:rPr>
            </w:pPr>
            <w:ins w:id="308" w:author="Anton V. Sharipov" w:date="2019-11-28T16:58:00Z">
              <w:r w:rsidRPr="00551D54">
                <w:rPr>
                  <w:szCs w:val="28"/>
                </w:rPr>
                <w:lastRenderedPageBreak/>
                <w:t>0,5</w:t>
              </w:r>
            </w:ins>
          </w:p>
        </w:tc>
        <w:tc>
          <w:tcPr>
            <w:tcW w:w="1131" w:type="dxa"/>
            <w:tcPrChange w:id="309" w:author="Anton V. Sharipov" w:date="2019-11-28T17:03:00Z">
              <w:tcPr>
                <w:tcW w:w="1131" w:type="dxa"/>
              </w:tcPr>
            </w:tcPrChange>
          </w:tcPr>
          <w:p w14:paraId="1CFFF56F" w14:textId="77777777" w:rsidR="00551D54" w:rsidRPr="00551D54" w:rsidRDefault="00551D54" w:rsidP="001D4115">
            <w:pPr>
              <w:jc w:val="center"/>
              <w:rPr>
                <w:ins w:id="310" w:author="Anton V. Sharipov" w:date="2019-11-28T16:58:00Z"/>
                <w:szCs w:val="28"/>
              </w:rPr>
            </w:pPr>
            <w:ins w:id="311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312" w:author="Anton V. Sharipov" w:date="2019-11-28T17:03:00Z">
              <w:tcPr>
                <w:tcW w:w="1134" w:type="dxa"/>
                <w:vAlign w:val="center"/>
              </w:tcPr>
            </w:tcPrChange>
          </w:tcPr>
          <w:p w14:paraId="22776051" w14:textId="77777777" w:rsidR="00551D54" w:rsidRPr="00551D54" w:rsidRDefault="00551D54" w:rsidP="001D4115">
            <w:pPr>
              <w:jc w:val="center"/>
              <w:rPr>
                <w:ins w:id="313" w:author="Anton V. Sharipov" w:date="2019-11-28T16:58:00Z"/>
              </w:rPr>
            </w:pPr>
            <w:ins w:id="314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315" w:author="Anton V. Sharipov" w:date="2019-11-28T17:03:00Z">
              <w:tcPr>
                <w:tcW w:w="1134" w:type="dxa"/>
                <w:vAlign w:val="center"/>
              </w:tcPr>
            </w:tcPrChange>
          </w:tcPr>
          <w:p w14:paraId="58B6D7B8" w14:textId="77777777" w:rsidR="00551D54" w:rsidRPr="00551D54" w:rsidRDefault="00551D54" w:rsidP="001D4115">
            <w:pPr>
              <w:jc w:val="center"/>
              <w:rPr>
                <w:ins w:id="316" w:author="Anton V. Sharipov" w:date="2019-11-28T16:58:00Z"/>
              </w:rPr>
            </w:pPr>
            <w:ins w:id="317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318" w:author="Anton V. Sharipov" w:date="2019-11-28T17:03:00Z">
              <w:tcPr>
                <w:tcW w:w="1417" w:type="dxa"/>
                <w:vAlign w:val="center"/>
              </w:tcPr>
            </w:tcPrChange>
          </w:tcPr>
          <w:p w14:paraId="797E94F1" w14:textId="77777777" w:rsidR="00551D54" w:rsidRPr="00551D54" w:rsidRDefault="00551D54" w:rsidP="001D4115">
            <w:pPr>
              <w:jc w:val="left"/>
              <w:rPr>
                <w:ins w:id="319" w:author="Anton V. Sharipov" w:date="2019-11-28T16:58:00Z"/>
                <w:szCs w:val="28"/>
              </w:rPr>
            </w:pPr>
          </w:p>
        </w:tc>
      </w:tr>
      <w:tr w:rsidR="00551D54" w:rsidRPr="00551D54" w14:paraId="494343B9" w14:textId="77777777" w:rsidTr="001D4115">
        <w:tblPrEx>
          <w:tblCellMar>
            <w:top w:w="0" w:type="dxa"/>
            <w:bottom w:w="0" w:type="dxa"/>
          </w:tblCellMar>
          <w:tblPrExChange w:id="320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321" w:author="Anton V. Sharipov" w:date="2019-11-28T16:58:00Z"/>
          <w:trPrChange w:id="322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323" w:author="Anton V. Sharipov" w:date="2019-11-28T17:03:00Z">
              <w:tcPr>
                <w:tcW w:w="3546" w:type="dxa"/>
              </w:tcPr>
            </w:tcPrChange>
          </w:tcPr>
          <w:p w14:paraId="09997F01" w14:textId="77777777" w:rsidR="00551D54" w:rsidRPr="00551D54" w:rsidRDefault="00551D54" w:rsidP="001D4115">
            <w:pPr>
              <w:ind w:right="51" w:hanging="20"/>
              <w:jc w:val="left"/>
              <w:rPr>
                <w:ins w:id="324" w:author="Anton V. Sharipov" w:date="2019-11-28T16:58:00Z"/>
                <w:szCs w:val="22"/>
              </w:rPr>
            </w:pPr>
            <w:ins w:id="325" w:author="Anton V. Sharipov" w:date="2019-11-28T16:58:00Z">
              <w:r w:rsidRPr="00551D54">
                <w:rPr>
                  <w:szCs w:val="22"/>
                </w:rPr>
                <w:lastRenderedPageBreak/>
                <w:t>Тема 3.2 Аварийные процедуры</w:t>
              </w:r>
            </w:ins>
          </w:p>
        </w:tc>
        <w:tc>
          <w:tcPr>
            <w:tcW w:w="993" w:type="dxa"/>
            <w:tcPrChange w:id="326" w:author="Anton V. Sharipov" w:date="2019-11-28T17:03:00Z">
              <w:tcPr>
                <w:tcW w:w="993" w:type="dxa"/>
              </w:tcPr>
            </w:tcPrChange>
          </w:tcPr>
          <w:p w14:paraId="60A9EDC7" w14:textId="77777777" w:rsidR="00551D54" w:rsidRPr="00551D54" w:rsidRDefault="00551D54" w:rsidP="001D4115">
            <w:pPr>
              <w:jc w:val="center"/>
              <w:rPr>
                <w:ins w:id="327" w:author="Anton V. Sharipov" w:date="2019-11-28T16:58:00Z"/>
                <w:szCs w:val="28"/>
              </w:rPr>
            </w:pPr>
            <w:ins w:id="328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329" w:author="Anton V. Sharipov" w:date="2019-11-28T17:03:00Z">
              <w:tcPr>
                <w:tcW w:w="1131" w:type="dxa"/>
              </w:tcPr>
            </w:tcPrChange>
          </w:tcPr>
          <w:p w14:paraId="7213CFC5" w14:textId="77777777" w:rsidR="00551D54" w:rsidRPr="00551D54" w:rsidRDefault="00551D54" w:rsidP="001D4115">
            <w:pPr>
              <w:jc w:val="center"/>
              <w:rPr>
                <w:ins w:id="330" w:author="Anton V. Sharipov" w:date="2019-11-28T16:58:00Z"/>
                <w:szCs w:val="28"/>
              </w:rPr>
            </w:pPr>
            <w:ins w:id="331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332" w:author="Anton V. Sharipov" w:date="2019-11-28T17:03:00Z">
              <w:tcPr>
                <w:tcW w:w="1134" w:type="dxa"/>
                <w:vAlign w:val="center"/>
              </w:tcPr>
            </w:tcPrChange>
          </w:tcPr>
          <w:p w14:paraId="7D16A8A8" w14:textId="77777777" w:rsidR="00551D54" w:rsidRPr="00551D54" w:rsidRDefault="00551D54" w:rsidP="001D4115">
            <w:pPr>
              <w:jc w:val="center"/>
              <w:rPr>
                <w:ins w:id="333" w:author="Anton V. Sharipov" w:date="2019-11-28T16:58:00Z"/>
              </w:rPr>
            </w:pPr>
            <w:ins w:id="334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335" w:author="Anton V. Sharipov" w:date="2019-11-28T17:03:00Z">
              <w:tcPr>
                <w:tcW w:w="1134" w:type="dxa"/>
                <w:vAlign w:val="center"/>
              </w:tcPr>
            </w:tcPrChange>
          </w:tcPr>
          <w:p w14:paraId="69512B0B" w14:textId="77777777" w:rsidR="00551D54" w:rsidRPr="00551D54" w:rsidRDefault="00551D54" w:rsidP="001D4115">
            <w:pPr>
              <w:jc w:val="center"/>
              <w:rPr>
                <w:ins w:id="336" w:author="Anton V. Sharipov" w:date="2019-11-28T16:58:00Z"/>
              </w:rPr>
            </w:pPr>
            <w:ins w:id="337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338" w:author="Anton V. Sharipov" w:date="2019-11-28T17:03:00Z">
              <w:tcPr>
                <w:tcW w:w="1417" w:type="dxa"/>
                <w:vAlign w:val="center"/>
              </w:tcPr>
            </w:tcPrChange>
          </w:tcPr>
          <w:p w14:paraId="69ED2221" w14:textId="77777777" w:rsidR="00551D54" w:rsidRPr="00551D54" w:rsidRDefault="00551D54" w:rsidP="001D4115">
            <w:pPr>
              <w:jc w:val="left"/>
              <w:rPr>
                <w:ins w:id="339" w:author="Anton V. Sharipov" w:date="2019-11-28T16:58:00Z"/>
                <w:szCs w:val="28"/>
              </w:rPr>
            </w:pPr>
          </w:p>
        </w:tc>
      </w:tr>
      <w:tr w:rsidR="00551D54" w:rsidRPr="00551D54" w14:paraId="4D1A0BE5" w14:textId="77777777" w:rsidTr="001D4115">
        <w:tblPrEx>
          <w:tblCellMar>
            <w:top w:w="0" w:type="dxa"/>
            <w:bottom w:w="0" w:type="dxa"/>
          </w:tblCellMar>
          <w:tblPrExChange w:id="340" w:author="Yana A. Chumakova" w:date="2019-12-27T15:06:00Z">
            <w:tblPrEx>
              <w:tblW w:w="9355" w:type="dxa"/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341" w:author="Yana A. Chumakova" w:date="2019-12-27T15:06:00Z"/>
          <w:trPrChange w:id="342" w:author="Yana A. Chumakova" w:date="2019-12-27T15:06:00Z">
            <w:trPr>
              <w:trHeight w:val="680"/>
            </w:trPr>
          </w:trPrChange>
        </w:trPr>
        <w:tc>
          <w:tcPr>
            <w:tcW w:w="3546" w:type="dxa"/>
            <w:tcPrChange w:id="343" w:author="Yana A. Chumakova" w:date="2019-12-27T15:06:00Z">
              <w:tcPr>
                <w:tcW w:w="3546" w:type="dxa"/>
              </w:tcPr>
            </w:tcPrChange>
          </w:tcPr>
          <w:p w14:paraId="3489F416" w14:textId="77777777" w:rsidR="00551D54" w:rsidRPr="00551D54" w:rsidRDefault="00551D54" w:rsidP="001D4115">
            <w:pPr>
              <w:ind w:right="51"/>
              <w:jc w:val="left"/>
              <w:rPr>
                <w:ins w:id="344" w:author="Yana A. Chumakova" w:date="2019-12-27T15:06:00Z"/>
                <w:b/>
                <w:szCs w:val="22"/>
              </w:rPr>
            </w:pPr>
            <w:ins w:id="345" w:author="Yana A. Chumakova" w:date="2019-12-27T15:06:00Z">
              <w:r w:rsidRPr="00551D54">
                <w:rPr>
                  <w:szCs w:val="22"/>
                </w:rPr>
                <w:t>Промежуточный контроль</w:t>
              </w:r>
            </w:ins>
          </w:p>
        </w:tc>
        <w:tc>
          <w:tcPr>
            <w:tcW w:w="993" w:type="dxa"/>
            <w:vAlign w:val="center"/>
            <w:tcPrChange w:id="346" w:author="Yana A. Chumakova" w:date="2019-12-27T15:06:00Z">
              <w:tcPr>
                <w:tcW w:w="993" w:type="dxa"/>
              </w:tcPr>
            </w:tcPrChange>
          </w:tcPr>
          <w:p w14:paraId="2B65CEB4" w14:textId="77777777" w:rsidR="00551D54" w:rsidRPr="00551D54" w:rsidRDefault="00551D54" w:rsidP="001D4115">
            <w:pPr>
              <w:jc w:val="center"/>
              <w:rPr>
                <w:ins w:id="347" w:author="Yana A. Chumakova" w:date="2019-12-27T15:06:00Z"/>
                <w:b/>
                <w:szCs w:val="28"/>
              </w:rPr>
            </w:pPr>
            <w:ins w:id="348" w:author="Yana A. Chumakova" w:date="2019-12-27T15:06:00Z">
              <w:r w:rsidRPr="00551D54">
                <w:rPr>
                  <w:b/>
                  <w:szCs w:val="28"/>
                </w:rPr>
                <w:t>2,0</w:t>
              </w:r>
            </w:ins>
          </w:p>
        </w:tc>
        <w:tc>
          <w:tcPr>
            <w:tcW w:w="1131" w:type="dxa"/>
            <w:vAlign w:val="center"/>
            <w:tcPrChange w:id="349" w:author="Yana A. Chumakova" w:date="2019-12-27T15:06:00Z">
              <w:tcPr>
                <w:tcW w:w="1131" w:type="dxa"/>
              </w:tcPr>
            </w:tcPrChange>
          </w:tcPr>
          <w:p w14:paraId="7BB799A4" w14:textId="77777777" w:rsidR="00551D54" w:rsidRPr="00551D54" w:rsidRDefault="00551D54" w:rsidP="001D4115">
            <w:pPr>
              <w:jc w:val="center"/>
              <w:rPr>
                <w:ins w:id="350" w:author="Yana A. Chumakova" w:date="2019-12-27T15:06:00Z"/>
                <w:szCs w:val="24"/>
              </w:rPr>
            </w:pPr>
            <w:ins w:id="351" w:author="Yana A. Chumakova" w:date="2019-12-27T15:06:00Z">
              <w:r w:rsidRPr="00551D54">
                <w:rPr>
                  <w:b/>
                  <w:szCs w:val="28"/>
                </w:rPr>
                <w:t>2,0</w:t>
              </w:r>
            </w:ins>
          </w:p>
        </w:tc>
        <w:tc>
          <w:tcPr>
            <w:tcW w:w="1134" w:type="dxa"/>
            <w:vAlign w:val="center"/>
            <w:tcPrChange w:id="352" w:author="Yana A. Chumakova" w:date="2019-12-27T15:06:00Z">
              <w:tcPr>
                <w:tcW w:w="1134" w:type="dxa"/>
                <w:vAlign w:val="center"/>
              </w:tcPr>
            </w:tcPrChange>
          </w:tcPr>
          <w:p w14:paraId="4D8E2901" w14:textId="77777777" w:rsidR="00551D54" w:rsidRPr="00551D54" w:rsidRDefault="00551D54" w:rsidP="001D4115">
            <w:pPr>
              <w:jc w:val="center"/>
              <w:rPr>
                <w:ins w:id="353" w:author="Yana A. Chumakova" w:date="2019-12-27T15:06:00Z"/>
                <w:b/>
                <w:szCs w:val="28"/>
              </w:rPr>
            </w:pPr>
          </w:p>
        </w:tc>
        <w:tc>
          <w:tcPr>
            <w:tcW w:w="1134" w:type="dxa"/>
            <w:vAlign w:val="center"/>
            <w:tcPrChange w:id="354" w:author="Yana A. Chumakova" w:date="2019-12-27T15:06:00Z">
              <w:tcPr>
                <w:tcW w:w="1134" w:type="dxa"/>
                <w:vAlign w:val="center"/>
              </w:tcPr>
            </w:tcPrChange>
          </w:tcPr>
          <w:p w14:paraId="61C7F217" w14:textId="77777777" w:rsidR="00551D54" w:rsidRPr="00551D54" w:rsidRDefault="00551D54" w:rsidP="001D4115">
            <w:pPr>
              <w:jc w:val="center"/>
              <w:rPr>
                <w:ins w:id="355" w:author="Yana A. Chumakova" w:date="2019-12-27T15:06:00Z"/>
                <w:szCs w:val="24"/>
              </w:rPr>
            </w:pPr>
            <w:ins w:id="356" w:author="Yana A. Chumakova" w:date="2019-12-27T15:06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357" w:author="Yana A. Chumakova" w:date="2019-12-27T15:06:00Z">
              <w:tcPr>
                <w:tcW w:w="1417" w:type="dxa"/>
                <w:vAlign w:val="center"/>
              </w:tcPr>
            </w:tcPrChange>
          </w:tcPr>
          <w:p w14:paraId="4E9F3751" w14:textId="77777777" w:rsidR="00551D54" w:rsidRPr="00551D54" w:rsidRDefault="00551D54" w:rsidP="001D4115">
            <w:pPr>
              <w:jc w:val="left"/>
              <w:rPr>
                <w:ins w:id="358" w:author="Yana A. Chumakova" w:date="2019-12-27T15:06:00Z"/>
                <w:szCs w:val="28"/>
              </w:rPr>
            </w:pPr>
            <w:ins w:id="359" w:author="Yana A. Chumakova" w:date="2019-12-27T15:06:00Z">
              <w:r w:rsidRPr="00551D54">
                <w:rPr>
                  <w:szCs w:val="28"/>
                </w:rPr>
                <w:t>Тестирование</w:t>
              </w:r>
            </w:ins>
          </w:p>
        </w:tc>
      </w:tr>
      <w:tr w:rsidR="00551D54" w:rsidRPr="00551D54" w14:paraId="1E979080" w14:textId="77777777" w:rsidTr="001D4115">
        <w:tblPrEx>
          <w:tblCellMar>
            <w:top w:w="0" w:type="dxa"/>
            <w:bottom w:w="0" w:type="dxa"/>
          </w:tblCellMar>
          <w:tblPrExChange w:id="360" w:author="Yana A. Chumakova" w:date="2019-12-27T15:07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361" w:author="Anton V. Sharipov" w:date="2019-11-28T16:58:00Z"/>
          <w:trPrChange w:id="362" w:author="Yana A. Chumakova" w:date="2019-12-27T15:07:00Z">
            <w:trPr>
              <w:trHeight w:val="680"/>
            </w:trPr>
          </w:trPrChange>
        </w:trPr>
        <w:tc>
          <w:tcPr>
            <w:tcW w:w="3546" w:type="dxa"/>
            <w:tcPrChange w:id="363" w:author="Yana A. Chumakova" w:date="2019-12-27T15:07:00Z">
              <w:tcPr>
                <w:tcW w:w="3546" w:type="dxa"/>
              </w:tcPr>
            </w:tcPrChange>
          </w:tcPr>
          <w:p w14:paraId="7B47387D" w14:textId="77777777" w:rsidR="00551D54" w:rsidRPr="00551D54" w:rsidRDefault="00551D54" w:rsidP="001D4115">
            <w:pPr>
              <w:ind w:right="51"/>
              <w:jc w:val="left"/>
              <w:rPr>
                <w:ins w:id="364" w:author="Anton V. Sharipov" w:date="2019-11-28T16:58:00Z"/>
                <w:b/>
                <w:szCs w:val="22"/>
                <w:rPrChange w:id="365" w:author="Yana A. Chumakova" w:date="2019-12-27T15:05:00Z">
                  <w:rPr>
                    <w:ins w:id="366" w:author="Anton V. Sharipov" w:date="2019-11-28T16:58:00Z"/>
                    <w:b/>
                    <w:szCs w:val="22"/>
                  </w:rPr>
                </w:rPrChange>
              </w:rPr>
            </w:pPr>
            <w:ins w:id="367" w:author="Anton V. Sharipov" w:date="2019-11-28T16:58:00Z">
              <w:r w:rsidRPr="00551D54">
                <w:rPr>
                  <w:b/>
                  <w:szCs w:val="22"/>
                  <w:rPrChange w:id="368" w:author="Yana A. Chumakova" w:date="2019-12-27T15:05:00Z">
                    <w:rPr>
                      <w:b/>
                      <w:szCs w:val="22"/>
                    </w:rPr>
                  </w:rPrChange>
                </w:rPr>
                <w:t>Раздел 4.</w:t>
              </w:r>
            </w:ins>
          </w:p>
          <w:p w14:paraId="764F0D9D" w14:textId="77777777" w:rsidR="00551D54" w:rsidRPr="00551D54" w:rsidRDefault="00551D54" w:rsidP="001D4115">
            <w:pPr>
              <w:ind w:right="51"/>
              <w:jc w:val="left"/>
              <w:rPr>
                <w:ins w:id="369" w:author="Anton V. Sharipov" w:date="2019-11-28T16:58:00Z"/>
                <w:b/>
                <w:szCs w:val="22"/>
                <w:rPrChange w:id="370" w:author="Yana A. Chumakova" w:date="2019-12-27T15:05:00Z">
                  <w:rPr>
                    <w:ins w:id="371" w:author="Anton V. Sharipov" w:date="2019-11-28T16:58:00Z"/>
                    <w:b/>
                    <w:szCs w:val="22"/>
                  </w:rPr>
                </w:rPrChange>
              </w:rPr>
            </w:pPr>
            <w:ins w:id="372" w:author="Anton V. Sharipov" w:date="2019-11-28T16:58:00Z">
              <w:r w:rsidRPr="00551D54">
                <w:rPr>
                  <w:b/>
                  <w:szCs w:val="22"/>
                  <w:rPrChange w:id="373" w:author="Yana A. Chumakova" w:date="2019-12-27T15:05:00Z">
                    <w:rPr>
                      <w:b/>
                      <w:szCs w:val="22"/>
                    </w:rPr>
                  </w:rPrChange>
                </w:rPr>
                <w:t>Особенности организации ПОЗ ВС и специальные тр</w:t>
              </w:r>
              <w:r w:rsidRPr="00551D54">
                <w:rPr>
                  <w:b/>
                  <w:szCs w:val="22"/>
                  <w:rPrChange w:id="374" w:author="Yana A. Chumakova" w:date="2019-12-27T15:05:00Z">
                    <w:rPr>
                      <w:b/>
                      <w:szCs w:val="22"/>
                    </w:rPr>
                  </w:rPrChange>
                </w:rPr>
                <w:t>е</w:t>
              </w:r>
              <w:r w:rsidRPr="00551D54">
                <w:rPr>
                  <w:b/>
                  <w:szCs w:val="22"/>
                  <w:rPrChange w:id="375" w:author="Yana A. Chumakova" w:date="2019-12-27T15:05:00Z">
                    <w:rPr>
                      <w:b/>
                      <w:szCs w:val="22"/>
                    </w:rPr>
                  </w:rPrChange>
                </w:rPr>
                <w:t>бования</w:t>
              </w:r>
            </w:ins>
          </w:p>
        </w:tc>
        <w:tc>
          <w:tcPr>
            <w:tcW w:w="993" w:type="dxa"/>
            <w:vAlign w:val="center"/>
            <w:tcPrChange w:id="376" w:author="Yana A. Chumakova" w:date="2019-12-27T15:07:00Z">
              <w:tcPr>
                <w:tcW w:w="993" w:type="dxa"/>
              </w:tcPr>
            </w:tcPrChange>
          </w:tcPr>
          <w:p w14:paraId="51CA4A21" w14:textId="77777777" w:rsidR="00551D54" w:rsidRPr="00551D54" w:rsidRDefault="00551D54" w:rsidP="001D4115">
            <w:pPr>
              <w:jc w:val="center"/>
              <w:rPr>
                <w:ins w:id="377" w:author="Anton V. Sharipov" w:date="2019-11-28T16:58:00Z"/>
                <w:b/>
                <w:szCs w:val="28"/>
                <w:rPrChange w:id="378" w:author="Yana A. Chumakova" w:date="2019-12-27T15:05:00Z">
                  <w:rPr>
                    <w:ins w:id="379" w:author="Anton V. Sharipov" w:date="2019-11-28T16:58:00Z"/>
                    <w:b/>
                    <w:szCs w:val="28"/>
                  </w:rPr>
                </w:rPrChange>
              </w:rPr>
            </w:pPr>
            <w:ins w:id="380" w:author="Anton V. Sharipov" w:date="2019-11-28T16:58:00Z">
              <w:r w:rsidRPr="00551D54">
                <w:rPr>
                  <w:b/>
                  <w:szCs w:val="28"/>
                  <w:rPrChange w:id="381" w:author="Yana A. Chumakova" w:date="2019-12-27T15:05:00Z">
                    <w:rPr>
                      <w:b/>
                      <w:szCs w:val="28"/>
                    </w:rPr>
                  </w:rPrChange>
                </w:rPr>
                <w:t>3,</w:t>
              </w:r>
            </w:ins>
            <w:ins w:id="382" w:author="Anton V. Sharipov" w:date="2019-11-29T11:05:00Z">
              <w:r w:rsidRPr="00551D54">
                <w:rPr>
                  <w:b/>
                  <w:szCs w:val="28"/>
                  <w:rPrChange w:id="383" w:author="Yana A. Chumakova" w:date="2019-12-27T15:05:00Z">
                    <w:rPr>
                      <w:b/>
                      <w:szCs w:val="28"/>
                    </w:rPr>
                  </w:rPrChange>
                </w:rPr>
                <w:t>0</w:t>
              </w:r>
            </w:ins>
          </w:p>
        </w:tc>
        <w:tc>
          <w:tcPr>
            <w:tcW w:w="1131" w:type="dxa"/>
            <w:tcPrChange w:id="384" w:author="Yana A. Chumakova" w:date="2019-12-27T15:07:00Z">
              <w:tcPr>
                <w:tcW w:w="1131" w:type="dxa"/>
              </w:tcPr>
            </w:tcPrChange>
          </w:tcPr>
          <w:p w14:paraId="588AA4D6" w14:textId="77777777" w:rsidR="00551D54" w:rsidRPr="00551D54" w:rsidRDefault="00551D54" w:rsidP="001D4115">
            <w:pPr>
              <w:jc w:val="center"/>
              <w:rPr>
                <w:ins w:id="385" w:author="Anton V. Sharipov" w:date="2019-11-28T16:58:00Z"/>
                <w:b/>
                <w:szCs w:val="28"/>
                <w:rPrChange w:id="386" w:author="Yana A. Chumakova" w:date="2019-12-27T15:05:00Z">
                  <w:rPr>
                    <w:ins w:id="387" w:author="Anton V. Sharipov" w:date="2019-11-28T16:58:00Z"/>
                    <w:b/>
                    <w:szCs w:val="28"/>
                  </w:rPr>
                </w:rPrChange>
              </w:rPr>
            </w:pPr>
            <w:ins w:id="388" w:author="Yana A. Chumakova" w:date="2019-12-27T15:05:00Z">
              <w:r w:rsidRPr="00551D54">
                <w:rPr>
                  <w:szCs w:val="24"/>
                </w:rPr>
                <w:t>–</w:t>
              </w:r>
            </w:ins>
            <w:ins w:id="389" w:author="Anton V. Sharipov" w:date="2019-11-28T16:58:00Z">
              <w:del w:id="390" w:author="Yana A. Chumakova" w:date="2019-12-27T15:05:00Z">
                <w:r w:rsidRPr="00551D54" w:rsidDel="00603E55">
                  <w:rPr>
                    <w:b/>
                    <w:szCs w:val="28"/>
                    <w:rPrChange w:id="391" w:author="Yana A. Chumakova" w:date="2019-12-27T15:05:00Z">
                      <w:rPr>
                        <w:b/>
                        <w:szCs w:val="28"/>
                      </w:rPr>
                    </w:rPrChange>
                  </w:rPr>
                  <w:delText>3,0</w:delText>
                </w:r>
              </w:del>
            </w:ins>
          </w:p>
        </w:tc>
        <w:tc>
          <w:tcPr>
            <w:tcW w:w="1134" w:type="dxa"/>
            <w:vAlign w:val="center"/>
            <w:tcPrChange w:id="392" w:author="Yana A. Chumakova" w:date="2019-12-27T15:07:00Z">
              <w:tcPr>
                <w:tcW w:w="1134" w:type="dxa"/>
                <w:vAlign w:val="center"/>
              </w:tcPr>
            </w:tcPrChange>
          </w:tcPr>
          <w:p w14:paraId="59E27F35" w14:textId="77777777" w:rsidR="00551D54" w:rsidRPr="00551D54" w:rsidRDefault="00551D54" w:rsidP="001D4115">
            <w:pPr>
              <w:jc w:val="center"/>
              <w:rPr>
                <w:ins w:id="393" w:author="Anton V. Sharipov" w:date="2019-11-28T16:58:00Z"/>
              </w:rPr>
            </w:pPr>
            <w:ins w:id="394" w:author="Yana A. Chumakova" w:date="2019-12-27T15:05:00Z">
              <w:r w:rsidRPr="00551D54">
                <w:rPr>
                  <w:b/>
                  <w:szCs w:val="28"/>
                </w:rPr>
                <w:t>3,0</w:t>
              </w:r>
            </w:ins>
            <w:ins w:id="395" w:author="Anton V. Sharipov" w:date="2019-11-28T16:58:00Z">
              <w:del w:id="396" w:author="Yana A. Chumakova" w:date="2019-12-27T15:05:00Z">
                <w:r w:rsidRPr="00551D54" w:rsidDel="00603E55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134" w:type="dxa"/>
            <w:vAlign w:val="center"/>
            <w:tcPrChange w:id="397" w:author="Yana A. Chumakova" w:date="2019-12-27T15:07:00Z">
              <w:tcPr>
                <w:tcW w:w="1134" w:type="dxa"/>
                <w:vAlign w:val="center"/>
              </w:tcPr>
            </w:tcPrChange>
          </w:tcPr>
          <w:p w14:paraId="6136E972" w14:textId="77777777" w:rsidR="00551D54" w:rsidRPr="00551D54" w:rsidRDefault="00551D54" w:rsidP="001D4115">
            <w:pPr>
              <w:jc w:val="center"/>
              <w:rPr>
                <w:ins w:id="398" w:author="Anton V. Sharipov" w:date="2019-11-28T16:58:00Z"/>
              </w:rPr>
            </w:pPr>
            <w:ins w:id="399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400" w:author="Yana A. Chumakova" w:date="2019-12-27T15:07:00Z">
              <w:tcPr>
                <w:tcW w:w="1417" w:type="dxa"/>
                <w:vAlign w:val="center"/>
              </w:tcPr>
            </w:tcPrChange>
          </w:tcPr>
          <w:p w14:paraId="12A6A869" w14:textId="77777777" w:rsidR="00551D54" w:rsidRPr="00551D54" w:rsidRDefault="00551D54" w:rsidP="001D4115">
            <w:pPr>
              <w:jc w:val="left"/>
              <w:rPr>
                <w:ins w:id="401" w:author="Anton V. Sharipov" w:date="2019-11-28T16:58:00Z"/>
                <w:szCs w:val="28"/>
              </w:rPr>
            </w:pPr>
          </w:p>
        </w:tc>
      </w:tr>
      <w:tr w:rsidR="00551D54" w:rsidRPr="00551D54" w14:paraId="391B50FF" w14:textId="77777777" w:rsidTr="001D4115">
        <w:tblPrEx>
          <w:tblCellMar>
            <w:top w:w="0" w:type="dxa"/>
            <w:bottom w:w="0" w:type="dxa"/>
          </w:tblCellMar>
          <w:tblPrExChange w:id="402" w:author="Yana A. Chumakova" w:date="2019-12-27T15:08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403" w:author="Anton V. Sharipov" w:date="2019-11-28T16:58:00Z"/>
          <w:trPrChange w:id="404" w:author="Yana A. Chumakova" w:date="2019-12-27T15:08:00Z">
            <w:trPr>
              <w:trHeight w:val="680"/>
            </w:trPr>
          </w:trPrChange>
        </w:trPr>
        <w:tc>
          <w:tcPr>
            <w:tcW w:w="3546" w:type="dxa"/>
            <w:tcPrChange w:id="405" w:author="Yana A. Chumakova" w:date="2019-12-27T15:08:00Z">
              <w:tcPr>
                <w:tcW w:w="3546" w:type="dxa"/>
              </w:tcPr>
            </w:tcPrChange>
          </w:tcPr>
          <w:p w14:paraId="378F3580" w14:textId="77777777" w:rsidR="00551D54" w:rsidRPr="00551D54" w:rsidRDefault="00551D54" w:rsidP="001D4115">
            <w:pPr>
              <w:ind w:right="51" w:hanging="20"/>
              <w:jc w:val="left"/>
              <w:rPr>
                <w:ins w:id="406" w:author="Anton V. Sharipov" w:date="2019-11-28T16:58:00Z"/>
                <w:szCs w:val="22"/>
                <w:rPrChange w:id="407" w:author="Yana A. Chumakova" w:date="2019-12-27T15:05:00Z">
                  <w:rPr>
                    <w:ins w:id="408" w:author="Anton V. Sharipov" w:date="2019-11-28T16:58:00Z"/>
                    <w:szCs w:val="22"/>
                  </w:rPr>
                </w:rPrChange>
              </w:rPr>
            </w:pPr>
            <w:ins w:id="409" w:author="Anton V. Sharipov" w:date="2019-11-28T16:58:00Z">
              <w:r w:rsidRPr="00551D54">
                <w:rPr>
                  <w:szCs w:val="22"/>
                  <w:rPrChange w:id="410" w:author="Yana A. Chumakova" w:date="2019-12-27T15:05:00Z">
                    <w:rPr>
                      <w:szCs w:val="22"/>
                    </w:rPr>
                  </w:rPrChange>
                </w:rPr>
                <w:t>Тема 4.1 Местные правила и огранич</w:t>
              </w:r>
              <w:r w:rsidRPr="00551D54">
                <w:rPr>
                  <w:szCs w:val="22"/>
                  <w:rPrChange w:id="411" w:author="Yana A. Chumakova" w:date="2019-12-27T15:05:00Z">
                    <w:rPr>
                      <w:szCs w:val="22"/>
                    </w:rPr>
                  </w:rPrChange>
                </w:rPr>
                <w:t>е</w:t>
              </w:r>
              <w:r w:rsidRPr="00551D54">
                <w:rPr>
                  <w:szCs w:val="22"/>
                  <w:rPrChange w:id="412" w:author="Yana A. Chumakova" w:date="2019-12-27T15:05:00Z">
                    <w:rPr>
                      <w:szCs w:val="22"/>
                    </w:rPr>
                  </w:rPrChange>
                </w:rPr>
                <w:t>ния</w:t>
              </w:r>
            </w:ins>
          </w:p>
        </w:tc>
        <w:tc>
          <w:tcPr>
            <w:tcW w:w="993" w:type="dxa"/>
            <w:vAlign w:val="center"/>
            <w:tcPrChange w:id="413" w:author="Yana A. Chumakova" w:date="2019-12-27T15:08:00Z">
              <w:tcPr>
                <w:tcW w:w="993" w:type="dxa"/>
              </w:tcPr>
            </w:tcPrChange>
          </w:tcPr>
          <w:p w14:paraId="0C042F6B" w14:textId="77777777" w:rsidR="00551D54" w:rsidRPr="00551D54" w:rsidRDefault="00551D54" w:rsidP="001D4115">
            <w:pPr>
              <w:jc w:val="center"/>
              <w:rPr>
                <w:ins w:id="414" w:author="Anton V. Sharipov" w:date="2019-11-28T16:58:00Z"/>
                <w:szCs w:val="28"/>
                <w:rPrChange w:id="415" w:author="Yana A. Chumakova" w:date="2019-12-27T15:05:00Z">
                  <w:rPr>
                    <w:ins w:id="416" w:author="Anton V. Sharipov" w:date="2019-11-28T16:58:00Z"/>
                    <w:szCs w:val="28"/>
                  </w:rPr>
                </w:rPrChange>
              </w:rPr>
            </w:pPr>
            <w:ins w:id="417" w:author="Anton V. Sharipov" w:date="2019-11-28T16:58:00Z">
              <w:r w:rsidRPr="00551D54">
                <w:rPr>
                  <w:szCs w:val="28"/>
                  <w:rPrChange w:id="418" w:author="Yana A. Chumakova" w:date="2019-12-27T15:05:00Z">
                    <w:rPr>
                      <w:szCs w:val="28"/>
                    </w:rPr>
                  </w:rPrChange>
                </w:rPr>
                <w:t>0,5</w:t>
              </w:r>
            </w:ins>
          </w:p>
        </w:tc>
        <w:tc>
          <w:tcPr>
            <w:tcW w:w="1131" w:type="dxa"/>
            <w:tcPrChange w:id="419" w:author="Yana A. Chumakova" w:date="2019-12-27T15:08:00Z">
              <w:tcPr>
                <w:tcW w:w="1131" w:type="dxa"/>
              </w:tcPr>
            </w:tcPrChange>
          </w:tcPr>
          <w:p w14:paraId="179BCD07" w14:textId="77777777" w:rsidR="00551D54" w:rsidRPr="00551D54" w:rsidRDefault="00551D54" w:rsidP="001D4115">
            <w:pPr>
              <w:jc w:val="center"/>
              <w:rPr>
                <w:ins w:id="420" w:author="Anton V. Sharipov" w:date="2019-11-28T16:58:00Z"/>
                <w:szCs w:val="28"/>
                <w:rPrChange w:id="421" w:author="Yana A. Chumakova" w:date="2019-12-27T15:05:00Z">
                  <w:rPr>
                    <w:ins w:id="422" w:author="Anton V. Sharipov" w:date="2019-11-28T16:58:00Z"/>
                    <w:szCs w:val="28"/>
                  </w:rPr>
                </w:rPrChange>
              </w:rPr>
            </w:pPr>
            <w:ins w:id="423" w:author="Yana A. Chumakova" w:date="2019-12-27T15:05:00Z">
              <w:r w:rsidRPr="00551D54">
                <w:rPr>
                  <w:szCs w:val="24"/>
                </w:rPr>
                <w:t>–</w:t>
              </w:r>
            </w:ins>
            <w:ins w:id="424" w:author="Anton V. Sharipov" w:date="2019-11-28T16:58:00Z">
              <w:del w:id="425" w:author="Yana A. Chumakova" w:date="2019-12-27T15:05:00Z">
                <w:r w:rsidRPr="00551D54" w:rsidDel="00603E55">
                  <w:rPr>
                    <w:szCs w:val="28"/>
                    <w:rPrChange w:id="426" w:author="Yana A. Chumakova" w:date="2019-12-27T15:05:00Z">
                      <w:rPr>
                        <w:szCs w:val="28"/>
                      </w:rPr>
                    </w:rPrChange>
                  </w:rPr>
                  <w:delText>0,5</w:delText>
                </w:r>
              </w:del>
            </w:ins>
          </w:p>
        </w:tc>
        <w:tc>
          <w:tcPr>
            <w:tcW w:w="1134" w:type="dxa"/>
            <w:vAlign w:val="center"/>
            <w:tcPrChange w:id="427" w:author="Yana A. Chumakova" w:date="2019-12-27T15:08:00Z">
              <w:tcPr>
                <w:tcW w:w="1134" w:type="dxa"/>
                <w:vAlign w:val="center"/>
              </w:tcPr>
            </w:tcPrChange>
          </w:tcPr>
          <w:p w14:paraId="4F153F03" w14:textId="77777777" w:rsidR="00551D54" w:rsidRPr="00551D54" w:rsidRDefault="00551D54" w:rsidP="001D4115">
            <w:pPr>
              <w:jc w:val="center"/>
              <w:rPr>
                <w:ins w:id="428" w:author="Anton V. Sharipov" w:date="2019-11-28T16:58:00Z"/>
              </w:rPr>
            </w:pPr>
            <w:ins w:id="429" w:author="Yana A. Chumakova" w:date="2019-12-27T15:05:00Z">
              <w:r w:rsidRPr="00551D54">
                <w:rPr>
                  <w:szCs w:val="28"/>
                </w:rPr>
                <w:t>0,5</w:t>
              </w:r>
            </w:ins>
            <w:ins w:id="430" w:author="Anton V. Sharipov" w:date="2019-11-28T16:58:00Z">
              <w:del w:id="431" w:author="Yana A. Chumakova" w:date="2019-12-27T15:05:00Z">
                <w:r w:rsidRPr="00551D54" w:rsidDel="001D7820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134" w:type="dxa"/>
            <w:vAlign w:val="center"/>
            <w:tcPrChange w:id="432" w:author="Yana A. Chumakova" w:date="2019-12-27T15:08:00Z">
              <w:tcPr>
                <w:tcW w:w="1134" w:type="dxa"/>
                <w:vAlign w:val="center"/>
              </w:tcPr>
            </w:tcPrChange>
          </w:tcPr>
          <w:p w14:paraId="7D1F3C24" w14:textId="77777777" w:rsidR="00551D54" w:rsidRPr="00551D54" w:rsidRDefault="00551D54" w:rsidP="001D4115">
            <w:pPr>
              <w:jc w:val="center"/>
              <w:rPr>
                <w:ins w:id="433" w:author="Anton V. Sharipov" w:date="2019-11-28T16:58:00Z"/>
              </w:rPr>
            </w:pPr>
            <w:ins w:id="434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435" w:author="Yana A. Chumakova" w:date="2019-12-27T15:08:00Z">
              <w:tcPr>
                <w:tcW w:w="1417" w:type="dxa"/>
                <w:vAlign w:val="center"/>
              </w:tcPr>
            </w:tcPrChange>
          </w:tcPr>
          <w:p w14:paraId="32531A0E" w14:textId="77777777" w:rsidR="00551D54" w:rsidRPr="00551D54" w:rsidRDefault="00551D54" w:rsidP="001D4115">
            <w:pPr>
              <w:jc w:val="left"/>
              <w:rPr>
                <w:ins w:id="436" w:author="Anton V. Sharipov" w:date="2019-11-28T16:58:00Z"/>
                <w:b/>
                <w:szCs w:val="28"/>
              </w:rPr>
            </w:pPr>
          </w:p>
        </w:tc>
      </w:tr>
      <w:tr w:rsidR="00551D54" w:rsidRPr="00551D54" w14:paraId="6A8AEA4D" w14:textId="77777777" w:rsidTr="001D4115">
        <w:tblPrEx>
          <w:tblCellMar>
            <w:top w:w="0" w:type="dxa"/>
            <w:bottom w:w="0" w:type="dxa"/>
          </w:tblCellMar>
          <w:tblPrExChange w:id="437" w:author="Yana A. Chumakova" w:date="2019-12-27T15:08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438" w:author="Anton V. Sharipov" w:date="2019-11-28T16:58:00Z"/>
          <w:trPrChange w:id="439" w:author="Yana A. Chumakova" w:date="2019-12-27T15:08:00Z">
            <w:trPr>
              <w:trHeight w:val="680"/>
            </w:trPr>
          </w:trPrChange>
        </w:trPr>
        <w:tc>
          <w:tcPr>
            <w:tcW w:w="3546" w:type="dxa"/>
            <w:tcPrChange w:id="440" w:author="Yana A. Chumakova" w:date="2019-12-27T15:08:00Z">
              <w:tcPr>
                <w:tcW w:w="3546" w:type="dxa"/>
              </w:tcPr>
            </w:tcPrChange>
          </w:tcPr>
          <w:p w14:paraId="67FF0C2B" w14:textId="77777777" w:rsidR="00551D54" w:rsidRPr="00551D54" w:rsidRDefault="00551D54" w:rsidP="001D4115">
            <w:pPr>
              <w:ind w:right="51" w:hanging="20"/>
              <w:jc w:val="left"/>
              <w:rPr>
                <w:ins w:id="441" w:author="Anton V. Sharipov" w:date="2019-11-28T16:58:00Z"/>
                <w:szCs w:val="22"/>
                <w:rPrChange w:id="442" w:author="Yana A. Chumakova" w:date="2019-12-27T15:05:00Z">
                  <w:rPr>
                    <w:ins w:id="443" w:author="Anton V. Sharipov" w:date="2019-11-28T16:58:00Z"/>
                    <w:szCs w:val="22"/>
                  </w:rPr>
                </w:rPrChange>
              </w:rPr>
            </w:pPr>
            <w:ins w:id="444" w:author="Anton V. Sharipov" w:date="2019-11-28T16:58:00Z">
              <w:r w:rsidRPr="00551D54">
                <w:rPr>
                  <w:szCs w:val="22"/>
                  <w:rPrChange w:id="445" w:author="Yana A. Chumakova" w:date="2019-12-27T15:05:00Z">
                    <w:rPr>
                      <w:szCs w:val="22"/>
                    </w:rPr>
                  </w:rPrChange>
                </w:rPr>
                <w:t>Тема 4.2 Операционные процедуры аэропо</w:t>
              </w:r>
              <w:r w:rsidRPr="00551D54">
                <w:rPr>
                  <w:szCs w:val="22"/>
                  <w:rPrChange w:id="446" w:author="Yana A. Chumakova" w:date="2019-12-27T15:05:00Z">
                    <w:rPr>
                      <w:szCs w:val="22"/>
                    </w:rPr>
                  </w:rPrChange>
                </w:rPr>
                <w:t>р</w:t>
              </w:r>
              <w:r w:rsidRPr="00551D54">
                <w:rPr>
                  <w:szCs w:val="22"/>
                  <w:rPrChange w:id="447" w:author="Yana A. Chumakova" w:date="2019-12-27T15:05:00Z">
                    <w:rPr>
                      <w:szCs w:val="22"/>
                    </w:rPr>
                  </w:rPrChange>
                </w:rPr>
                <w:t>та</w:t>
              </w:r>
            </w:ins>
          </w:p>
        </w:tc>
        <w:tc>
          <w:tcPr>
            <w:tcW w:w="993" w:type="dxa"/>
            <w:vAlign w:val="center"/>
            <w:tcPrChange w:id="448" w:author="Yana A. Chumakova" w:date="2019-12-27T15:08:00Z">
              <w:tcPr>
                <w:tcW w:w="993" w:type="dxa"/>
              </w:tcPr>
            </w:tcPrChange>
          </w:tcPr>
          <w:p w14:paraId="3E82BD0A" w14:textId="77777777" w:rsidR="00551D54" w:rsidRPr="00551D54" w:rsidRDefault="00551D54" w:rsidP="001D4115">
            <w:pPr>
              <w:jc w:val="center"/>
              <w:rPr>
                <w:ins w:id="449" w:author="Anton V. Sharipov" w:date="2019-11-28T16:58:00Z"/>
                <w:szCs w:val="28"/>
                <w:rPrChange w:id="450" w:author="Yana A. Chumakova" w:date="2019-12-27T15:05:00Z">
                  <w:rPr>
                    <w:ins w:id="451" w:author="Anton V. Sharipov" w:date="2019-11-28T16:58:00Z"/>
                    <w:szCs w:val="28"/>
                  </w:rPr>
                </w:rPrChange>
              </w:rPr>
            </w:pPr>
            <w:ins w:id="452" w:author="Anton V. Sharipov" w:date="2019-11-28T16:58:00Z">
              <w:r w:rsidRPr="00551D54">
                <w:rPr>
                  <w:szCs w:val="28"/>
                  <w:rPrChange w:id="453" w:author="Yana A. Chumakova" w:date="2019-12-27T15:05:00Z">
                    <w:rPr>
                      <w:szCs w:val="28"/>
                    </w:rPr>
                  </w:rPrChange>
                </w:rPr>
                <w:t>1,0</w:t>
              </w:r>
            </w:ins>
          </w:p>
        </w:tc>
        <w:tc>
          <w:tcPr>
            <w:tcW w:w="1131" w:type="dxa"/>
            <w:tcPrChange w:id="454" w:author="Yana A. Chumakova" w:date="2019-12-27T15:08:00Z">
              <w:tcPr>
                <w:tcW w:w="1131" w:type="dxa"/>
              </w:tcPr>
            </w:tcPrChange>
          </w:tcPr>
          <w:p w14:paraId="389B064B" w14:textId="77777777" w:rsidR="00551D54" w:rsidRPr="00551D54" w:rsidRDefault="00551D54" w:rsidP="001D4115">
            <w:pPr>
              <w:jc w:val="center"/>
              <w:rPr>
                <w:ins w:id="455" w:author="Anton V. Sharipov" w:date="2019-11-28T16:58:00Z"/>
                <w:szCs w:val="28"/>
                <w:rPrChange w:id="456" w:author="Yana A. Chumakova" w:date="2019-12-27T15:05:00Z">
                  <w:rPr>
                    <w:ins w:id="457" w:author="Anton V. Sharipov" w:date="2019-11-28T16:58:00Z"/>
                    <w:szCs w:val="28"/>
                  </w:rPr>
                </w:rPrChange>
              </w:rPr>
            </w:pPr>
            <w:ins w:id="458" w:author="Yana A. Chumakova" w:date="2019-12-27T15:05:00Z">
              <w:r w:rsidRPr="00551D54">
                <w:rPr>
                  <w:szCs w:val="24"/>
                </w:rPr>
                <w:t>–</w:t>
              </w:r>
            </w:ins>
            <w:ins w:id="459" w:author="Anton V. Sharipov" w:date="2019-11-28T16:58:00Z">
              <w:del w:id="460" w:author="Yana A. Chumakova" w:date="2019-12-27T15:05:00Z">
                <w:r w:rsidRPr="00551D54" w:rsidDel="00603E55">
                  <w:rPr>
                    <w:szCs w:val="28"/>
                    <w:rPrChange w:id="461" w:author="Yana A. Chumakova" w:date="2019-12-27T15:05:00Z">
                      <w:rPr>
                        <w:szCs w:val="28"/>
                      </w:rPr>
                    </w:rPrChange>
                  </w:rPr>
                  <w:delText>1,0</w:delText>
                </w:r>
              </w:del>
            </w:ins>
          </w:p>
        </w:tc>
        <w:tc>
          <w:tcPr>
            <w:tcW w:w="1134" w:type="dxa"/>
            <w:vAlign w:val="center"/>
            <w:tcPrChange w:id="462" w:author="Yana A. Chumakova" w:date="2019-12-27T15:08:00Z">
              <w:tcPr>
                <w:tcW w:w="1134" w:type="dxa"/>
                <w:vAlign w:val="center"/>
              </w:tcPr>
            </w:tcPrChange>
          </w:tcPr>
          <w:p w14:paraId="2E4D4709" w14:textId="77777777" w:rsidR="00551D54" w:rsidRPr="00551D54" w:rsidRDefault="00551D54" w:rsidP="001D4115">
            <w:pPr>
              <w:jc w:val="center"/>
              <w:rPr>
                <w:ins w:id="463" w:author="Anton V. Sharipov" w:date="2019-11-28T16:58:00Z"/>
              </w:rPr>
            </w:pPr>
            <w:ins w:id="464" w:author="Yana A. Chumakova" w:date="2019-12-27T15:05:00Z">
              <w:r w:rsidRPr="00551D54">
                <w:rPr>
                  <w:szCs w:val="28"/>
                </w:rPr>
                <w:t>1,0</w:t>
              </w:r>
            </w:ins>
            <w:ins w:id="465" w:author="Anton V. Sharipov" w:date="2019-11-28T16:58:00Z">
              <w:del w:id="466" w:author="Yana A. Chumakova" w:date="2019-12-27T15:05:00Z">
                <w:r w:rsidRPr="00551D54" w:rsidDel="001D7820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134" w:type="dxa"/>
            <w:vAlign w:val="center"/>
            <w:tcPrChange w:id="467" w:author="Yana A. Chumakova" w:date="2019-12-27T15:08:00Z">
              <w:tcPr>
                <w:tcW w:w="1134" w:type="dxa"/>
                <w:vAlign w:val="center"/>
              </w:tcPr>
            </w:tcPrChange>
          </w:tcPr>
          <w:p w14:paraId="65AAEB4D" w14:textId="77777777" w:rsidR="00551D54" w:rsidRPr="00551D54" w:rsidRDefault="00551D54" w:rsidP="001D4115">
            <w:pPr>
              <w:jc w:val="center"/>
              <w:rPr>
                <w:ins w:id="468" w:author="Anton V. Sharipov" w:date="2019-11-28T16:58:00Z"/>
              </w:rPr>
            </w:pPr>
            <w:ins w:id="469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470" w:author="Yana A. Chumakova" w:date="2019-12-27T15:08:00Z">
              <w:tcPr>
                <w:tcW w:w="1417" w:type="dxa"/>
                <w:vAlign w:val="center"/>
              </w:tcPr>
            </w:tcPrChange>
          </w:tcPr>
          <w:p w14:paraId="6911CA4D" w14:textId="77777777" w:rsidR="00551D54" w:rsidRPr="00551D54" w:rsidRDefault="00551D54" w:rsidP="001D4115">
            <w:pPr>
              <w:jc w:val="left"/>
              <w:rPr>
                <w:ins w:id="471" w:author="Anton V. Sharipov" w:date="2019-11-28T16:58:00Z"/>
                <w:b/>
                <w:szCs w:val="28"/>
              </w:rPr>
            </w:pPr>
          </w:p>
        </w:tc>
      </w:tr>
      <w:tr w:rsidR="00551D54" w:rsidRPr="00551D54" w14:paraId="6D2F8D04" w14:textId="77777777" w:rsidTr="001D4115">
        <w:tblPrEx>
          <w:tblCellMar>
            <w:top w:w="0" w:type="dxa"/>
            <w:bottom w:w="0" w:type="dxa"/>
          </w:tblCellMar>
          <w:tblPrExChange w:id="472" w:author="Yana A. Chumakova" w:date="2019-12-27T15:08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473" w:author="Anton V. Sharipov" w:date="2019-11-28T16:58:00Z"/>
          <w:trPrChange w:id="474" w:author="Yana A. Chumakova" w:date="2019-12-27T15:08:00Z">
            <w:trPr>
              <w:trHeight w:val="680"/>
            </w:trPr>
          </w:trPrChange>
        </w:trPr>
        <w:tc>
          <w:tcPr>
            <w:tcW w:w="3546" w:type="dxa"/>
            <w:tcPrChange w:id="475" w:author="Yana A. Chumakova" w:date="2019-12-27T15:08:00Z">
              <w:tcPr>
                <w:tcW w:w="3546" w:type="dxa"/>
              </w:tcPr>
            </w:tcPrChange>
          </w:tcPr>
          <w:p w14:paraId="6E4B6F40" w14:textId="77777777" w:rsidR="00551D54" w:rsidRPr="00551D54" w:rsidRDefault="00551D54" w:rsidP="001D4115">
            <w:pPr>
              <w:ind w:right="51" w:hanging="20"/>
              <w:jc w:val="left"/>
              <w:rPr>
                <w:ins w:id="476" w:author="Anton V. Sharipov" w:date="2019-11-28T16:58:00Z"/>
                <w:szCs w:val="22"/>
                <w:rPrChange w:id="477" w:author="Yana A. Chumakova" w:date="2019-12-27T15:05:00Z">
                  <w:rPr>
                    <w:ins w:id="478" w:author="Anton V. Sharipov" w:date="2019-11-28T16:58:00Z"/>
                    <w:szCs w:val="22"/>
                  </w:rPr>
                </w:rPrChange>
              </w:rPr>
            </w:pPr>
            <w:ins w:id="479" w:author="Anton V. Sharipov" w:date="2019-11-28T16:58:00Z">
              <w:r w:rsidRPr="00551D54">
                <w:rPr>
                  <w:szCs w:val="22"/>
                  <w:rPrChange w:id="480" w:author="Yana A. Chumakova" w:date="2019-12-27T15:05:00Z">
                    <w:rPr>
                      <w:szCs w:val="22"/>
                    </w:rPr>
                  </w:rPrChange>
                </w:rPr>
                <w:t>Тема 4.3 Процедуры по ПОЗ ВС. Фун</w:t>
              </w:r>
              <w:r w:rsidRPr="00551D54">
                <w:rPr>
                  <w:szCs w:val="22"/>
                  <w:rPrChange w:id="481" w:author="Yana A. Chumakova" w:date="2019-12-27T15:05:00Z">
                    <w:rPr>
                      <w:szCs w:val="22"/>
                    </w:rPr>
                  </w:rPrChange>
                </w:rPr>
                <w:t>к</w:t>
              </w:r>
              <w:r w:rsidRPr="00551D54">
                <w:rPr>
                  <w:szCs w:val="22"/>
                  <w:rPrChange w:id="482" w:author="Yana A. Chumakova" w:date="2019-12-27T15:05:00Z">
                    <w:rPr>
                      <w:szCs w:val="22"/>
                    </w:rPr>
                  </w:rPrChange>
                </w:rPr>
                <w:t>циональные обязанности и о</w:t>
              </w:r>
              <w:r w:rsidRPr="00551D54">
                <w:rPr>
                  <w:szCs w:val="22"/>
                  <w:rPrChange w:id="483" w:author="Yana A. Chumakova" w:date="2019-12-27T15:05:00Z">
                    <w:rPr>
                      <w:szCs w:val="22"/>
                    </w:rPr>
                  </w:rPrChange>
                </w:rPr>
                <w:t>т</w:t>
              </w:r>
              <w:r w:rsidRPr="00551D54">
                <w:rPr>
                  <w:szCs w:val="22"/>
                  <w:rPrChange w:id="484" w:author="Yana A. Chumakova" w:date="2019-12-27T15:05:00Z">
                    <w:rPr>
                      <w:szCs w:val="22"/>
                    </w:rPr>
                  </w:rPrChange>
                </w:rPr>
                <w:t>ветственность каждого дол</w:t>
              </w:r>
              <w:r w:rsidRPr="00551D54">
                <w:rPr>
                  <w:szCs w:val="22"/>
                  <w:rPrChange w:id="485" w:author="Yana A. Chumakova" w:date="2019-12-27T15:05:00Z">
                    <w:rPr>
                      <w:szCs w:val="22"/>
                    </w:rPr>
                  </w:rPrChange>
                </w:rPr>
                <w:t>ж</w:t>
              </w:r>
              <w:r w:rsidRPr="00551D54">
                <w:rPr>
                  <w:szCs w:val="22"/>
                  <w:rPrChange w:id="486" w:author="Yana A. Chumakova" w:date="2019-12-27T15:05:00Z">
                    <w:rPr>
                      <w:szCs w:val="22"/>
                    </w:rPr>
                  </w:rPrChange>
                </w:rPr>
                <w:t>ностного лица, участвующего в проце</w:t>
              </w:r>
              <w:r w:rsidRPr="00551D54">
                <w:rPr>
                  <w:szCs w:val="22"/>
                  <w:rPrChange w:id="487" w:author="Yana A. Chumakova" w:date="2019-12-27T15:05:00Z">
                    <w:rPr>
                      <w:szCs w:val="22"/>
                    </w:rPr>
                  </w:rPrChange>
                </w:rPr>
                <w:t>с</w:t>
              </w:r>
              <w:r w:rsidRPr="00551D54">
                <w:rPr>
                  <w:szCs w:val="22"/>
                  <w:rPrChange w:id="488" w:author="Yana A. Chumakova" w:date="2019-12-27T15:05:00Z">
                    <w:rPr>
                      <w:szCs w:val="22"/>
                    </w:rPr>
                  </w:rPrChange>
                </w:rPr>
                <w:t xml:space="preserve">се ПОЗ ВС. </w:t>
              </w:r>
            </w:ins>
          </w:p>
        </w:tc>
        <w:tc>
          <w:tcPr>
            <w:tcW w:w="993" w:type="dxa"/>
            <w:vAlign w:val="center"/>
            <w:tcPrChange w:id="489" w:author="Yana A. Chumakova" w:date="2019-12-27T15:08:00Z">
              <w:tcPr>
                <w:tcW w:w="993" w:type="dxa"/>
              </w:tcPr>
            </w:tcPrChange>
          </w:tcPr>
          <w:p w14:paraId="5EF7DDF0" w14:textId="77777777" w:rsidR="00551D54" w:rsidRPr="00551D54" w:rsidRDefault="00551D54" w:rsidP="001D4115">
            <w:pPr>
              <w:jc w:val="center"/>
              <w:rPr>
                <w:ins w:id="490" w:author="Anton V. Sharipov" w:date="2019-11-28T16:58:00Z"/>
                <w:szCs w:val="28"/>
                <w:rPrChange w:id="491" w:author="Yana A. Chumakova" w:date="2019-12-27T15:05:00Z">
                  <w:rPr>
                    <w:ins w:id="492" w:author="Anton V. Sharipov" w:date="2019-11-28T16:58:00Z"/>
                    <w:szCs w:val="28"/>
                  </w:rPr>
                </w:rPrChange>
              </w:rPr>
            </w:pPr>
            <w:ins w:id="493" w:author="Anton V. Sharipov" w:date="2019-11-28T16:58:00Z">
              <w:r w:rsidRPr="00551D54">
                <w:rPr>
                  <w:szCs w:val="28"/>
                  <w:rPrChange w:id="494" w:author="Yana A. Chumakova" w:date="2019-12-27T15:05:00Z">
                    <w:rPr>
                      <w:szCs w:val="28"/>
                    </w:rPr>
                  </w:rPrChange>
                </w:rPr>
                <w:t>1,0</w:t>
              </w:r>
            </w:ins>
          </w:p>
        </w:tc>
        <w:tc>
          <w:tcPr>
            <w:tcW w:w="1131" w:type="dxa"/>
            <w:tcPrChange w:id="495" w:author="Yana A. Chumakova" w:date="2019-12-27T15:08:00Z">
              <w:tcPr>
                <w:tcW w:w="1131" w:type="dxa"/>
              </w:tcPr>
            </w:tcPrChange>
          </w:tcPr>
          <w:p w14:paraId="660A2B68" w14:textId="77777777" w:rsidR="00551D54" w:rsidRPr="00551D54" w:rsidRDefault="00551D54" w:rsidP="001D4115">
            <w:pPr>
              <w:jc w:val="center"/>
              <w:rPr>
                <w:ins w:id="496" w:author="Anton V. Sharipov" w:date="2019-11-28T16:58:00Z"/>
                <w:szCs w:val="28"/>
                <w:rPrChange w:id="497" w:author="Yana A. Chumakova" w:date="2019-12-27T15:05:00Z">
                  <w:rPr>
                    <w:ins w:id="498" w:author="Anton V. Sharipov" w:date="2019-11-28T16:58:00Z"/>
                    <w:szCs w:val="28"/>
                  </w:rPr>
                </w:rPrChange>
              </w:rPr>
            </w:pPr>
            <w:ins w:id="499" w:author="Yana A. Chumakova" w:date="2019-12-27T15:05:00Z">
              <w:r w:rsidRPr="00551D54">
                <w:rPr>
                  <w:szCs w:val="24"/>
                </w:rPr>
                <w:t>–</w:t>
              </w:r>
            </w:ins>
            <w:ins w:id="500" w:author="Anton V. Sharipov" w:date="2019-11-28T16:58:00Z">
              <w:del w:id="501" w:author="Yana A. Chumakova" w:date="2019-12-27T15:05:00Z">
                <w:r w:rsidRPr="00551D54" w:rsidDel="00603E55">
                  <w:rPr>
                    <w:szCs w:val="28"/>
                    <w:rPrChange w:id="502" w:author="Yana A. Chumakova" w:date="2019-12-27T15:05:00Z">
                      <w:rPr>
                        <w:szCs w:val="28"/>
                      </w:rPr>
                    </w:rPrChange>
                  </w:rPr>
                  <w:delText>1,0</w:delText>
                </w:r>
              </w:del>
            </w:ins>
          </w:p>
        </w:tc>
        <w:tc>
          <w:tcPr>
            <w:tcW w:w="1134" w:type="dxa"/>
            <w:vAlign w:val="center"/>
            <w:tcPrChange w:id="503" w:author="Yana A. Chumakova" w:date="2019-12-27T15:08:00Z">
              <w:tcPr>
                <w:tcW w:w="1134" w:type="dxa"/>
                <w:vAlign w:val="center"/>
              </w:tcPr>
            </w:tcPrChange>
          </w:tcPr>
          <w:p w14:paraId="2F303236" w14:textId="77777777" w:rsidR="00551D54" w:rsidRPr="00551D54" w:rsidRDefault="00551D54" w:rsidP="001D4115">
            <w:pPr>
              <w:jc w:val="center"/>
              <w:rPr>
                <w:ins w:id="504" w:author="Anton V. Sharipov" w:date="2019-11-28T16:58:00Z"/>
              </w:rPr>
            </w:pPr>
            <w:ins w:id="505" w:author="Yana A. Chumakova" w:date="2019-12-27T15:05:00Z">
              <w:r w:rsidRPr="00551D54">
                <w:rPr>
                  <w:szCs w:val="28"/>
                </w:rPr>
                <w:t>1,0</w:t>
              </w:r>
            </w:ins>
            <w:ins w:id="506" w:author="Anton V. Sharipov" w:date="2019-11-28T16:58:00Z">
              <w:del w:id="507" w:author="Yana A. Chumakova" w:date="2019-12-27T15:05:00Z">
                <w:r w:rsidRPr="00551D54" w:rsidDel="001D7820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134" w:type="dxa"/>
            <w:vAlign w:val="center"/>
            <w:tcPrChange w:id="508" w:author="Yana A. Chumakova" w:date="2019-12-27T15:08:00Z">
              <w:tcPr>
                <w:tcW w:w="1134" w:type="dxa"/>
                <w:vAlign w:val="center"/>
              </w:tcPr>
            </w:tcPrChange>
          </w:tcPr>
          <w:p w14:paraId="67031E00" w14:textId="77777777" w:rsidR="00551D54" w:rsidRPr="00551D54" w:rsidRDefault="00551D54" w:rsidP="001D4115">
            <w:pPr>
              <w:jc w:val="center"/>
              <w:rPr>
                <w:ins w:id="509" w:author="Anton V. Sharipov" w:date="2019-11-28T16:58:00Z"/>
              </w:rPr>
            </w:pPr>
            <w:ins w:id="51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511" w:author="Yana A. Chumakova" w:date="2019-12-27T15:08:00Z">
              <w:tcPr>
                <w:tcW w:w="1417" w:type="dxa"/>
                <w:vAlign w:val="center"/>
              </w:tcPr>
            </w:tcPrChange>
          </w:tcPr>
          <w:p w14:paraId="7DA2E4C6" w14:textId="77777777" w:rsidR="00551D54" w:rsidRPr="00551D54" w:rsidRDefault="00551D54" w:rsidP="001D4115">
            <w:pPr>
              <w:jc w:val="left"/>
              <w:rPr>
                <w:ins w:id="512" w:author="Anton V. Sharipov" w:date="2019-11-28T16:58:00Z"/>
                <w:b/>
                <w:szCs w:val="28"/>
              </w:rPr>
            </w:pPr>
          </w:p>
        </w:tc>
      </w:tr>
      <w:tr w:rsidR="00551D54" w:rsidRPr="00551D54" w14:paraId="21426A54" w14:textId="77777777" w:rsidTr="001D4115">
        <w:tblPrEx>
          <w:tblCellMar>
            <w:top w:w="0" w:type="dxa"/>
            <w:bottom w:w="0" w:type="dxa"/>
          </w:tblCellMar>
          <w:tblPrExChange w:id="513" w:author="Yana A. Chumakova" w:date="2019-12-27T15:08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514" w:author="Anton V. Sharipov" w:date="2019-11-28T16:58:00Z"/>
          <w:trPrChange w:id="515" w:author="Yana A. Chumakova" w:date="2019-12-27T15:08:00Z">
            <w:trPr>
              <w:trHeight w:val="680"/>
            </w:trPr>
          </w:trPrChange>
        </w:trPr>
        <w:tc>
          <w:tcPr>
            <w:tcW w:w="3546" w:type="dxa"/>
            <w:tcPrChange w:id="516" w:author="Yana A. Chumakova" w:date="2019-12-27T15:08:00Z">
              <w:tcPr>
                <w:tcW w:w="3546" w:type="dxa"/>
              </w:tcPr>
            </w:tcPrChange>
          </w:tcPr>
          <w:p w14:paraId="5441D3DA" w14:textId="77777777" w:rsidR="00551D54" w:rsidRPr="00551D54" w:rsidRDefault="00551D54" w:rsidP="001D4115">
            <w:pPr>
              <w:ind w:right="51" w:hanging="20"/>
              <w:jc w:val="left"/>
              <w:rPr>
                <w:ins w:id="517" w:author="Anton V. Sharipov" w:date="2019-11-28T16:58:00Z"/>
                <w:szCs w:val="22"/>
                <w:rPrChange w:id="518" w:author="Yana A. Chumakova" w:date="2019-12-27T15:05:00Z">
                  <w:rPr>
                    <w:ins w:id="519" w:author="Anton V. Sharipov" w:date="2019-11-28T16:58:00Z"/>
                    <w:szCs w:val="22"/>
                  </w:rPr>
                </w:rPrChange>
              </w:rPr>
            </w:pPr>
            <w:ins w:id="520" w:author="Anton V. Sharipov" w:date="2019-11-28T16:58:00Z">
              <w:r w:rsidRPr="00551D54">
                <w:rPr>
                  <w:szCs w:val="24"/>
                  <w:rPrChange w:id="521" w:author="Yana A. Chumakova" w:date="2019-12-27T15:05:00Z">
                    <w:rPr>
                      <w:szCs w:val="24"/>
                    </w:rPr>
                  </w:rPrChange>
                </w:rPr>
                <w:t>Тема 4.4 Общие процедуры и требов</w:t>
              </w:r>
              <w:r w:rsidRPr="00551D54">
                <w:rPr>
                  <w:szCs w:val="24"/>
                  <w:rPrChange w:id="522" w:author="Yana A. Chumakova" w:date="2019-12-27T15:05:00Z">
                    <w:rPr>
                      <w:szCs w:val="24"/>
                    </w:rPr>
                  </w:rPrChange>
                </w:rPr>
                <w:t>а</w:t>
              </w:r>
              <w:r w:rsidRPr="00551D54">
                <w:rPr>
                  <w:szCs w:val="24"/>
                  <w:rPrChange w:id="523" w:author="Yana A. Chumakova" w:date="2019-12-27T15:05:00Z">
                    <w:rPr>
                      <w:szCs w:val="24"/>
                    </w:rPr>
                  </w:rPrChange>
                </w:rPr>
                <w:t>ния авиакомп</w:t>
              </w:r>
              <w:r w:rsidRPr="00551D54">
                <w:rPr>
                  <w:szCs w:val="24"/>
                  <w:rPrChange w:id="524" w:author="Yana A. Chumakova" w:date="2019-12-27T15:05:00Z">
                    <w:rPr>
                      <w:szCs w:val="24"/>
                    </w:rPr>
                  </w:rPrChange>
                </w:rPr>
                <w:t>а</w:t>
              </w:r>
              <w:r w:rsidRPr="00551D54">
                <w:rPr>
                  <w:szCs w:val="24"/>
                  <w:rPrChange w:id="525" w:author="Yana A. Chumakova" w:date="2019-12-27T15:05:00Z">
                    <w:rPr>
                      <w:szCs w:val="24"/>
                    </w:rPr>
                  </w:rPrChange>
                </w:rPr>
                <w:t>ний</w:t>
              </w:r>
            </w:ins>
          </w:p>
        </w:tc>
        <w:tc>
          <w:tcPr>
            <w:tcW w:w="993" w:type="dxa"/>
            <w:vAlign w:val="center"/>
            <w:tcPrChange w:id="526" w:author="Yana A. Chumakova" w:date="2019-12-27T15:08:00Z">
              <w:tcPr>
                <w:tcW w:w="993" w:type="dxa"/>
              </w:tcPr>
            </w:tcPrChange>
          </w:tcPr>
          <w:p w14:paraId="7C6946B5" w14:textId="77777777" w:rsidR="00551D54" w:rsidRPr="00551D54" w:rsidRDefault="00551D54" w:rsidP="001D4115">
            <w:pPr>
              <w:jc w:val="center"/>
              <w:rPr>
                <w:ins w:id="527" w:author="Anton V. Sharipov" w:date="2019-11-28T16:58:00Z"/>
                <w:szCs w:val="28"/>
                <w:rPrChange w:id="528" w:author="Yana A. Chumakova" w:date="2019-12-27T15:05:00Z">
                  <w:rPr>
                    <w:ins w:id="529" w:author="Anton V. Sharipov" w:date="2019-11-28T16:58:00Z"/>
                    <w:szCs w:val="28"/>
                  </w:rPr>
                </w:rPrChange>
              </w:rPr>
            </w:pPr>
            <w:ins w:id="530" w:author="Anton V. Sharipov" w:date="2019-11-28T16:58:00Z">
              <w:r w:rsidRPr="00551D54">
                <w:rPr>
                  <w:szCs w:val="28"/>
                  <w:rPrChange w:id="531" w:author="Yana A. Chumakova" w:date="2019-12-27T15:05:00Z">
                    <w:rPr>
                      <w:szCs w:val="28"/>
                    </w:rPr>
                  </w:rPrChange>
                </w:rPr>
                <w:t>0,5</w:t>
              </w:r>
            </w:ins>
          </w:p>
        </w:tc>
        <w:tc>
          <w:tcPr>
            <w:tcW w:w="1131" w:type="dxa"/>
            <w:tcPrChange w:id="532" w:author="Yana A. Chumakova" w:date="2019-12-27T15:08:00Z">
              <w:tcPr>
                <w:tcW w:w="1131" w:type="dxa"/>
              </w:tcPr>
            </w:tcPrChange>
          </w:tcPr>
          <w:p w14:paraId="6DCA78E6" w14:textId="77777777" w:rsidR="00551D54" w:rsidRPr="00551D54" w:rsidRDefault="00551D54" w:rsidP="001D4115">
            <w:pPr>
              <w:jc w:val="center"/>
              <w:rPr>
                <w:ins w:id="533" w:author="Anton V. Sharipov" w:date="2019-11-28T16:58:00Z"/>
                <w:szCs w:val="28"/>
                <w:rPrChange w:id="534" w:author="Yana A. Chumakova" w:date="2019-12-27T15:05:00Z">
                  <w:rPr>
                    <w:ins w:id="535" w:author="Anton V. Sharipov" w:date="2019-11-28T16:58:00Z"/>
                    <w:szCs w:val="28"/>
                  </w:rPr>
                </w:rPrChange>
              </w:rPr>
            </w:pPr>
            <w:ins w:id="536" w:author="Yana A. Chumakova" w:date="2019-12-27T15:05:00Z">
              <w:r w:rsidRPr="00551D54">
                <w:rPr>
                  <w:szCs w:val="24"/>
                </w:rPr>
                <w:t>–</w:t>
              </w:r>
            </w:ins>
            <w:ins w:id="537" w:author="Anton V. Sharipov" w:date="2019-11-28T16:58:00Z">
              <w:del w:id="538" w:author="Yana A. Chumakova" w:date="2019-12-27T15:05:00Z">
                <w:r w:rsidRPr="00551D54" w:rsidDel="00603E55">
                  <w:rPr>
                    <w:szCs w:val="28"/>
                    <w:rPrChange w:id="539" w:author="Yana A. Chumakova" w:date="2019-12-27T15:05:00Z">
                      <w:rPr>
                        <w:szCs w:val="28"/>
                      </w:rPr>
                    </w:rPrChange>
                  </w:rPr>
                  <w:delText>0,5</w:delText>
                </w:r>
              </w:del>
            </w:ins>
          </w:p>
        </w:tc>
        <w:tc>
          <w:tcPr>
            <w:tcW w:w="1134" w:type="dxa"/>
            <w:vAlign w:val="center"/>
            <w:tcPrChange w:id="540" w:author="Yana A. Chumakova" w:date="2019-12-27T15:08:00Z">
              <w:tcPr>
                <w:tcW w:w="1134" w:type="dxa"/>
                <w:vAlign w:val="center"/>
              </w:tcPr>
            </w:tcPrChange>
          </w:tcPr>
          <w:p w14:paraId="0B8D062B" w14:textId="77777777" w:rsidR="00551D54" w:rsidRPr="00551D54" w:rsidRDefault="00551D54" w:rsidP="001D4115">
            <w:pPr>
              <w:jc w:val="center"/>
              <w:rPr>
                <w:ins w:id="541" w:author="Anton V. Sharipov" w:date="2019-11-28T16:58:00Z"/>
              </w:rPr>
            </w:pPr>
            <w:ins w:id="542" w:author="Yana A. Chumakova" w:date="2019-12-27T15:05:00Z">
              <w:r w:rsidRPr="00551D54">
                <w:rPr>
                  <w:szCs w:val="28"/>
                </w:rPr>
                <w:t>0,5</w:t>
              </w:r>
            </w:ins>
            <w:ins w:id="543" w:author="Anton V. Sharipov" w:date="2019-11-28T16:58:00Z">
              <w:del w:id="544" w:author="Yana A. Chumakova" w:date="2019-12-27T15:05:00Z">
                <w:r w:rsidRPr="00551D54" w:rsidDel="001D7820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134" w:type="dxa"/>
            <w:vAlign w:val="center"/>
            <w:tcPrChange w:id="545" w:author="Yana A. Chumakova" w:date="2019-12-27T15:08:00Z">
              <w:tcPr>
                <w:tcW w:w="1134" w:type="dxa"/>
                <w:vAlign w:val="center"/>
              </w:tcPr>
            </w:tcPrChange>
          </w:tcPr>
          <w:p w14:paraId="3C3267C7" w14:textId="77777777" w:rsidR="00551D54" w:rsidRPr="00551D54" w:rsidRDefault="00551D54" w:rsidP="001D4115">
            <w:pPr>
              <w:jc w:val="center"/>
              <w:rPr>
                <w:ins w:id="546" w:author="Anton V. Sharipov" w:date="2019-11-28T16:58:00Z"/>
              </w:rPr>
            </w:pPr>
            <w:ins w:id="547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548" w:author="Yana A. Chumakova" w:date="2019-12-27T15:08:00Z">
              <w:tcPr>
                <w:tcW w:w="1417" w:type="dxa"/>
                <w:vAlign w:val="center"/>
              </w:tcPr>
            </w:tcPrChange>
          </w:tcPr>
          <w:p w14:paraId="74C4140F" w14:textId="77777777" w:rsidR="00551D54" w:rsidRPr="00551D54" w:rsidRDefault="00551D54" w:rsidP="001D4115">
            <w:pPr>
              <w:jc w:val="left"/>
              <w:rPr>
                <w:ins w:id="549" w:author="Anton V. Sharipov" w:date="2019-11-28T16:58:00Z"/>
                <w:b/>
                <w:szCs w:val="28"/>
              </w:rPr>
            </w:pPr>
          </w:p>
        </w:tc>
      </w:tr>
      <w:tr w:rsidR="00551D54" w:rsidRPr="00551D54" w14:paraId="1D0C9515" w14:textId="77777777" w:rsidTr="001D4115">
        <w:tblPrEx>
          <w:tblCellMar>
            <w:top w:w="0" w:type="dxa"/>
            <w:bottom w:w="0" w:type="dxa"/>
          </w:tblCellMar>
          <w:tblPrExChange w:id="550" w:author="Yana A. Chumakova" w:date="2019-12-27T15:07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454"/>
          <w:ins w:id="551" w:author="Anton V. Sharipov" w:date="2019-11-28T16:58:00Z"/>
          <w:trPrChange w:id="552" w:author="Yana A. Chumakova" w:date="2019-12-27T15:07:00Z">
            <w:trPr>
              <w:trHeight w:val="454"/>
            </w:trPr>
          </w:trPrChange>
        </w:trPr>
        <w:tc>
          <w:tcPr>
            <w:tcW w:w="3546" w:type="dxa"/>
            <w:tcPrChange w:id="553" w:author="Yana A. Chumakova" w:date="2019-12-27T15:07:00Z">
              <w:tcPr>
                <w:tcW w:w="3546" w:type="dxa"/>
              </w:tcPr>
            </w:tcPrChange>
          </w:tcPr>
          <w:p w14:paraId="0BF5DB21" w14:textId="77777777" w:rsidR="00551D54" w:rsidRPr="00551D54" w:rsidRDefault="00551D54" w:rsidP="001D4115">
            <w:pPr>
              <w:ind w:right="51" w:hanging="20"/>
              <w:jc w:val="left"/>
              <w:rPr>
                <w:ins w:id="554" w:author="Anton V. Sharipov" w:date="2019-11-28T16:58:00Z"/>
                <w:b/>
                <w:szCs w:val="22"/>
                <w:rPrChange w:id="555" w:author="Yana A. Chumakova" w:date="2019-12-27T15:05:00Z">
                  <w:rPr>
                    <w:ins w:id="556" w:author="Anton V. Sharipov" w:date="2019-11-28T16:58:00Z"/>
                    <w:b/>
                    <w:szCs w:val="22"/>
                  </w:rPr>
                </w:rPrChange>
              </w:rPr>
            </w:pPr>
            <w:ins w:id="557" w:author="Anton V. Sharipov" w:date="2019-11-28T16:58:00Z">
              <w:r w:rsidRPr="00551D54">
                <w:rPr>
                  <w:b/>
                  <w:szCs w:val="22"/>
                  <w:rPrChange w:id="558" w:author="Yana A. Chumakova" w:date="2019-12-27T15:05:00Z">
                    <w:rPr>
                      <w:b/>
                      <w:szCs w:val="22"/>
                    </w:rPr>
                  </w:rPrChange>
                </w:rPr>
                <w:t>Раздел 5.</w:t>
              </w:r>
            </w:ins>
          </w:p>
          <w:p w14:paraId="71E446D2" w14:textId="77777777" w:rsidR="00551D54" w:rsidRPr="00551D54" w:rsidRDefault="00551D54" w:rsidP="001D4115">
            <w:pPr>
              <w:ind w:right="51" w:hanging="20"/>
              <w:jc w:val="left"/>
              <w:rPr>
                <w:ins w:id="559" w:author="Anton V. Sharipov" w:date="2019-11-28T16:58:00Z"/>
                <w:b/>
                <w:szCs w:val="22"/>
                <w:rPrChange w:id="560" w:author="Yana A. Chumakova" w:date="2019-12-27T15:05:00Z">
                  <w:rPr>
                    <w:ins w:id="561" w:author="Anton V. Sharipov" w:date="2019-11-28T16:58:00Z"/>
                    <w:b/>
                    <w:szCs w:val="22"/>
                  </w:rPr>
                </w:rPrChange>
              </w:rPr>
            </w:pPr>
            <w:ins w:id="562" w:author="Anton V. Sharipov" w:date="2019-11-28T16:58:00Z">
              <w:r w:rsidRPr="00551D54">
                <w:rPr>
                  <w:b/>
                  <w:szCs w:val="22"/>
                  <w:rPrChange w:id="563" w:author="Yana A. Chumakova" w:date="2019-12-27T15:05:00Z">
                    <w:rPr>
                      <w:b/>
                      <w:szCs w:val="22"/>
                    </w:rPr>
                  </w:rPrChange>
                </w:rPr>
                <w:t>Актуальные тенденции в области ПОЗ ВС</w:t>
              </w:r>
            </w:ins>
          </w:p>
        </w:tc>
        <w:tc>
          <w:tcPr>
            <w:tcW w:w="993" w:type="dxa"/>
            <w:vAlign w:val="center"/>
            <w:tcPrChange w:id="564" w:author="Yana A. Chumakova" w:date="2019-12-27T15:07:00Z">
              <w:tcPr>
                <w:tcW w:w="993" w:type="dxa"/>
                <w:vAlign w:val="center"/>
              </w:tcPr>
            </w:tcPrChange>
          </w:tcPr>
          <w:p w14:paraId="5D7DCB37" w14:textId="77777777" w:rsidR="00551D54" w:rsidRPr="00551D54" w:rsidRDefault="00551D54" w:rsidP="001D4115">
            <w:pPr>
              <w:jc w:val="center"/>
              <w:rPr>
                <w:ins w:id="565" w:author="Anton V. Sharipov" w:date="2019-11-28T16:58:00Z"/>
                <w:b/>
                <w:szCs w:val="28"/>
                <w:rPrChange w:id="566" w:author="Yana A. Chumakova" w:date="2019-12-27T15:05:00Z">
                  <w:rPr>
                    <w:ins w:id="567" w:author="Anton V. Sharipov" w:date="2019-11-28T16:58:00Z"/>
                    <w:b/>
                    <w:szCs w:val="28"/>
                  </w:rPr>
                </w:rPrChange>
              </w:rPr>
            </w:pPr>
            <w:ins w:id="568" w:author="Anton V. Sharipov" w:date="2019-11-28T16:58:00Z">
              <w:r w:rsidRPr="00551D54">
                <w:rPr>
                  <w:b/>
                  <w:szCs w:val="28"/>
                  <w:rPrChange w:id="569" w:author="Yana A. Chumakova" w:date="2019-12-27T15:05:00Z">
                    <w:rPr>
                      <w:b/>
                      <w:szCs w:val="28"/>
                    </w:rPr>
                  </w:rPrChange>
                </w:rPr>
                <w:t>3,0</w:t>
              </w:r>
            </w:ins>
          </w:p>
        </w:tc>
        <w:tc>
          <w:tcPr>
            <w:tcW w:w="1131" w:type="dxa"/>
            <w:tcPrChange w:id="570" w:author="Yana A. Chumakova" w:date="2019-12-27T15:07:00Z">
              <w:tcPr>
                <w:tcW w:w="1131" w:type="dxa"/>
                <w:vAlign w:val="center"/>
              </w:tcPr>
            </w:tcPrChange>
          </w:tcPr>
          <w:p w14:paraId="3DE9F098" w14:textId="77777777" w:rsidR="00551D54" w:rsidRPr="00551D54" w:rsidRDefault="00551D54" w:rsidP="001D4115">
            <w:pPr>
              <w:jc w:val="center"/>
              <w:rPr>
                <w:ins w:id="571" w:author="Anton V. Sharipov" w:date="2019-11-28T16:58:00Z"/>
                <w:b/>
                <w:szCs w:val="28"/>
                <w:rPrChange w:id="572" w:author="Yana A. Chumakova" w:date="2019-12-27T15:05:00Z">
                  <w:rPr>
                    <w:ins w:id="573" w:author="Anton V. Sharipov" w:date="2019-11-28T16:58:00Z"/>
                    <w:b/>
                    <w:szCs w:val="28"/>
                  </w:rPr>
                </w:rPrChange>
              </w:rPr>
            </w:pPr>
            <w:ins w:id="574" w:author="Yana A. Chumakova" w:date="2019-12-27T15:06:00Z">
              <w:r w:rsidRPr="00551D54">
                <w:rPr>
                  <w:szCs w:val="24"/>
                </w:rPr>
                <w:t>–</w:t>
              </w:r>
            </w:ins>
            <w:ins w:id="575" w:author="Anton V. Sharipov" w:date="2019-11-28T16:58:00Z">
              <w:del w:id="576" w:author="Yana A. Chumakova" w:date="2019-12-27T15:06:00Z">
                <w:r w:rsidRPr="00551D54" w:rsidDel="00603E55">
                  <w:rPr>
                    <w:szCs w:val="24"/>
                    <w:rPrChange w:id="577" w:author="Yana A. Chumakova" w:date="2019-12-27T15:05:00Z">
                      <w:rPr>
                        <w:szCs w:val="24"/>
                      </w:rPr>
                    </w:rPrChange>
                  </w:rPr>
                  <w:delText>3,0</w:delText>
                </w:r>
              </w:del>
            </w:ins>
          </w:p>
        </w:tc>
        <w:tc>
          <w:tcPr>
            <w:tcW w:w="1134" w:type="dxa"/>
            <w:vAlign w:val="center"/>
            <w:tcPrChange w:id="578" w:author="Yana A. Chumakova" w:date="2019-12-27T15:07:00Z">
              <w:tcPr>
                <w:tcW w:w="1134" w:type="dxa"/>
                <w:vAlign w:val="center"/>
              </w:tcPr>
            </w:tcPrChange>
          </w:tcPr>
          <w:p w14:paraId="52BFDB79" w14:textId="77777777" w:rsidR="00551D54" w:rsidRPr="00551D54" w:rsidRDefault="00551D54" w:rsidP="001D4115">
            <w:pPr>
              <w:jc w:val="center"/>
              <w:rPr>
                <w:ins w:id="579" w:author="Anton V. Sharipov" w:date="2019-11-28T16:58:00Z"/>
              </w:rPr>
            </w:pPr>
            <w:ins w:id="580" w:author="Yana A. Chumakova" w:date="2019-12-27T15:06:00Z">
              <w:r w:rsidRPr="00551D54">
                <w:rPr>
                  <w:szCs w:val="24"/>
                </w:rPr>
                <w:t>3,0</w:t>
              </w:r>
            </w:ins>
            <w:ins w:id="581" w:author="Anton V. Sharipov" w:date="2019-11-28T16:58:00Z">
              <w:del w:id="582" w:author="Yana A. Chumakova" w:date="2019-12-27T15:06:00Z">
                <w:r w:rsidRPr="00551D54" w:rsidDel="00905C14">
                  <w:rPr>
                    <w:szCs w:val="24"/>
                  </w:rPr>
                  <w:delText>-</w:delText>
                </w:r>
              </w:del>
            </w:ins>
          </w:p>
        </w:tc>
        <w:tc>
          <w:tcPr>
            <w:tcW w:w="1134" w:type="dxa"/>
            <w:vAlign w:val="center"/>
            <w:tcPrChange w:id="583" w:author="Yana A. Chumakova" w:date="2019-12-27T15:07:00Z">
              <w:tcPr>
                <w:tcW w:w="1134" w:type="dxa"/>
                <w:vAlign w:val="center"/>
              </w:tcPr>
            </w:tcPrChange>
          </w:tcPr>
          <w:p w14:paraId="25538C26" w14:textId="77777777" w:rsidR="00551D54" w:rsidRPr="00551D54" w:rsidRDefault="00551D54" w:rsidP="001D4115">
            <w:pPr>
              <w:jc w:val="center"/>
              <w:rPr>
                <w:ins w:id="584" w:author="Anton V. Sharipov" w:date="2019-11-28T16:58:00Z"/>
              </w:rPr>
            </w:pPr>
            <w:ins w:id="585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586" w:author="Yana A. Chumakova" w:date="2019-12-27T15:07:00Z">
              <w:tcPr>
                <w:tcW w:w="1417" w:type="dxa"/>
                <w:vAlign w:val="center"/>
              </w:tcPr>
            </w:tcPrChange>
          </w:tcPr>
          <w:p w14:paraId="11344375" w14:textId="77777777" w:rsidR="00551D54" w:rsidRPr="00551D54" w:rsidRDefault="00551D54" w:rsidP="001D4115">
            <w:pPr>
              <w:jc w:val="left"/>
              <w:rPr>
                <w:ins w:id="587" w:author="Anton V. Sharipov" w:date="2019-11-28T16:58:00Z"/>
                <w:b/>
                <w:szCs w:val="28"/>
              </w:rPr>
            </w:pPr>
          </w:p>
        </w:tc>
      </w:tr>
      <w:tr w:rsidR="00551D54" w:rsidRPr="00551D54" w14:paraId="71D104BB" w14:textId="77777777" w:rsidTr="001D41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  <w:tblPrExChange w:id="588" w:author="Yana A. Chumakova" w:date="2019-12-27T15:07:00Z">
            <w:tblPrEx>
              <w:tblCellMar>
                <w:top w:w="0" w:type="dxa"/>
                <w:bottom w:w="0" w:type="dxa"/>
              </w:tblCellMar>
              <w:tblLook w:val="04A0" w:firstRow="1" w:lastRow="0" w:firstColumn="1" w:lastColumn="0" w:noHBand="0" w:noVBand="1"/>
            </w:tblPrEx>
          </w:tblPrExChange>
        </w:tblPrEx>
        <w:trPr>
          <w:trHeight w:val="680"/>
          <w:ins w:id="589" w:author="Anton V. Sharipov" w:date="2019-11-28T16:58:00Z"/>
          <w:trPrChange w:id="590" w:author="Yana A. Chumakova" w:date="2019-12-27T15:07:00Z">
            <w:trPr>
              <w:trHeight w:val="680"/>
            </w:trPr>
          </w:trPrChange>
        </w:trPr>
        <w:tc>
          <w:tcPr>
            <w:tcW w:w="3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591" w:author="Yana A. Chumakova" w:date="2019-12-27T15:07:00Z">
              <w:tcPr>
                <w:tcW w:w="354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BFF53D" w14:textId="77777777" w:rsidR="00551D54" w:rsidRPr="00551D54" w:rsidRDefault="00551D54" w:rsidP="001D4115">
            <w:pPr>
              <w:ind w:right="51" w:hanging="20"/>
              <w:jc w:val="left"/>
              <w:rPr>
                <w:ins w:id="592" w:author="Anton V. Sharipov" w:date="2019-11-28T16:58:00Z"/>
                <w:szCs w:val="22"/>
                <w:rPrChange w:id="593" w:author="Yana A. Chumakova" w:date="2019-12-27T15:05:00Z">
                  <w:rPr>
                    <w:ins w:id="594" w:author="Anton V. Sharipov" w:date="2019-11-28T16:58:00Z"/>
                    <w:szCs w:val="22"/>
                  </w:rPr>
                </w:rPrChange>
              </w:rPr>
            </w:pPr>
            <w:ins w:id="595" w:author="Anton V. Sharipov" w:date="2019-11-28T16:58:00Z">
              <w:r w:rsidRPr="00551D54">
                <w:rPr>
                  <w:szCs w:val="22"/>
                  <w:rPrChange w:id="596" w:author="Yana A. Chumakova" w:date="2019-12-27T15:05:00Z">
                    <w:rPr>
                      <w:szCs w:val="22"/>
                    </w:rPr>
                  </w:rPrChange>
                </w:rPr>
                <w:t>Тема 5.1 Мировой опыт проведения процедуры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97" w:author="Yana A. Chumakova" w:date="2019-12-27T15:07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D2FD7E4" w14:textId="77777777" w:rsidR="00551D54" w:rsidRPr="00551D54" w:rsidRDefault="00551D54" w:rsidP="001D4115">
            <w:pPr>
              <w:jc w:val="center"/>
              <w:rPr>
                <w:ins w:id="598" w:author="Anton V. Sharipov" w:date="2019-11-28T16:58:00Z"/>
                <w:b/>
                <w:szCs w:val="28"/>
                <w:rPrChange w:id="599" w:author="Yana A. Chumakova" w:date="2019-12-27T15:05:00Z">
                  <w:rPr>
                    <w:ins w:id="600" w:author="Anton V. Sharipov" w:date="2019-11-28T16:58:00Z"/>
                    <w:b/>
                    <w:szCs w:val="28"/>
                  </w:rPr>
                </w:rPrChange>
              </w:rPr>
            </w:pPr>
            <w:ins w:id="601" w:author="Anton V. Sharipov" w:date="2019-11-28T16:58:00Z">
              <w:r w:rsidRPr="00551D54">
                <w:rPr>
                  <w:szCs w:val="24"/>
                  <w:rPrChange w:id="602" w:author="Yana A. Chumakova" w:date="2019-12-27T15:05:00Z">
                    <w:rPr>
                      <w:szCs w:val="24"/>
                    </w:rPr>
                  </w:rPrChange>
                </w:rPr>
                <w:t>1,5</w:t>
              </w:r>
            </w:ins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3" w:author="Yana A. Chumakova" w:date="2019-12-27T15:07:00Z">
              <w:tcPr>
                <w:tcW w:w="11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F79F82D" w14:textId="77777777" w:rsidR="00551D54" w:rsidRPr="00551D54" w:rsidRDefault="00551D54" w:rsidP="001D4115">
            <w:pPr>
              <w:jc w:val="center"/>
              <w:rPr>
                <w:ins w:id="604" w:author="Anton V. Sharipov" w:date="2019-11-28T16:58:00Z"/>
                <w:szCs w:val="24"/>
                <w:rPrChange w:id="605" w:author="Yana A. Chumakova" w:date="2019-12-27T15:05:00Z">
                  <w:rPr>
                    <w:ins w:id="606" w:author="Anton V. Sharipov" w:date="2019-11-28T16:58:00Z"/>
                    <w:szCs w:val="24"/>
                  </w:rPr>
                </w:rPrChange>
              </w:rPr>
            </w:pPr>
            <w:ins w:id="607" w:author="Yana A. Chumakova" w:date="2019-12-27T15:06:00Z">
              <w:r w:rsidRPr="00551D54">
                <w:rPr>
                  <w:szCs w:val="24"/>
                </w:rPr>
                <w:t>–</w:t>
              </w:r>
            </w:ins>
            <w:ins w:id="608" w:author="Anton V. Sharipov" w:date="2019-11-28T16:58:00Z">
              <w:del w:id="609" w:author="Yana A. Chumakova" w:date="2019-12-27T15:06:00Z">
                <w:r w:rsidRPr="00551D54" w:rsidDel="00603E55">
                  <w:rPr>
                    <w:szCs w:val="24"/>
                    <w:rPrChange w:id="610" w:author="Yana A. Chumakova" w:date="2019-12-27T15:05:00Z">
                      <w:rPr>
                        <w:szCs w:val="24"/>
                      </w:rPr>
                    </w:rPrChange>
                  </w:rPr>
                  <w:delText>1,5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1" w:author="Yana A. Chumakova" w:date="2019-12-27T15:07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532D8F4" w14:textId="77777777" w:rsidR="00551D54" w:rsidRPr="00551D54" w:rsidRDefault="00551D54" w:rsidP="001D4115">
            <w:pPr>
              <w:jc w:val="center"/>
              <w:rPr>
                <w:ins w:id="612" w:author="Anton V. Sharipov" w:date="2019-11-28T16:58:00Z"/>
              </w:rPr>
            </w:pPr>
            <w:ins w:id="613" w:author="Yana A. Chumakova" w:date="2019-12-27T15:06:00Z">
              <w:r w:rsidRPr="00551D54">
                <w:rPr>
                  <w:szCs w:val="24"/>
                </w:rPr>
                <w:t>1,5</w:t>
              </w:r>
            </w:ins>
            <w:ins w:id="614" w:author="Anton V. Sharipov" w:date="2019-11-28T16:58:00Z">
              <w:del w:id="615" w:author="Yana A. Chumakova" w:date="2019-12-27T15:06:00Z">
                <w:r w:rsidRPr="00551D54" w:rsidDel="00905C14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6" w:author="Yana A. Chumakova" w:date="2019-12-27T15:07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AB9ACD6" w14:textId="77777777" w:rsidR="00551D54" w:rsidRPr="00551D54" w:rsidRDefault="00551D54" w:rsidP="001D4115">
            <w:pPr>
              <w:jc w:val="center"/>
              <w:rPr>
                <w:ins w:id="617" w:author="Anton V. Sharipov" w:date="2019-11-28T16:58:00Z"/>
              </w:rPr>
            </w:pPr>
            <w:ins w:id="618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9" w:author="Yana A. Chumakova" w:date="2019-12-27T15:07:00Z"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02836F5" w14:textId="77777777" w:rsidR="00551D54" w:rsidRPr="00551D54" w:rsidRDefault="00551D54" w:rsidP="001D4115">
            <w:pPr>
              <w:jc w:val="left"/>
              <w:rPr>
                <w:ins w:id="620" w:author="Anton V. Sharipov" w:date="2019-11-28T16:58:00Z"/>
                <w:szCs w:val="28"/>
              </w:rPr>
            </w:pPr>
          </w:p>
        </w:tc>
      </w:tr>
      <w:tr w:rsidR="00551D54" w:rsidRPr="00551D54" w14:paraId="5C51B97D" w14:textId="77777777" w:rsidTr="001D41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  <w:tblPrExChange w:id="621" w:author="Yana A. Chumakova" w:date="2019-12-27T15:07:00Z">
            <w:tblPrEx>
              <w:tblCellMar>
                <w:top w:w="0" w:type="dxa"/>
                <w:bottom w:w="0" w:type="dxa"/>
              </w:tblCellMar>
              <w:tblLook w:val="04A0" w:firstRow="1" w:lastRow="0" w:firstColumn="1" w:lastColumn="0" w:noHBand="0" w:noVBand="1"/>
            </w:tblPrEx>
          </w:tblPrExChange>
        </w:tblPrEx>
        <w:trPr>
          <w:trHeight w:val="661"/>
          <w:ins w:id="622" w:author="Anton V. Sharipov" w:date="2019-11-28T16:58:00Z"/>
          <w:trPrChange w:id="623" w:author="Yana A. Chumakova" w:date="2019-12-27T15:07:00Z">
            <w:trPr>
              <w:trHeight w:val="661"/>
            </w:trPr>
          </w:trPrChange>
        </w:trPr>
        <w:tc>
          <w:tcPr>
            <w:tcW w:w="3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624" w:author="Yana A. Chumakova" w:date="2019-12-27T15:07:00Z">
              <w:tcPr>
                <w:tcW w:w="354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AF6ED2" w14:textId="77777777" w:rsidR="00551D54" w:rsidRPr="00551D54" w:rsidRDefault="00551D54" w:rsidP="001D4115">
            <w:pPr>
              <w:ind w:right="51" w:hanging="20"/>
              <w:jc w:val="left"/>
              <w:rPr>
                <w:ins w:id="625" w:author="Anton V. Sharipov" w:date="2019-11-28T16:58:00Z"/>
                <w:szCs w:val="22"/>
                <w:rPrChange w:id="626" w:author="Yana A. Chumakova" w:date="2019-12-27T15:05:00Z">
                  <w:rPr>
                    <w:ins w:id="627" w:author="Anton V. Sharipov" w:date="2019-11-28T16:58:00Z"/>
                    <w:szCs w:val="22"/>
                  </w:rPr>
                </w:rPrChange>
              </w:rPr>
            </w:pPr>
            <w:ins w:id="628" w:author="Anton V. Sharipov" w:date="2019-11-28T16:58:00Z">
              <w:r w:rsidRPr="00551D54">
                <w:rPr>
                  <w:szCs w:val="22"/>
                  <w:rPrChange w:id="629" w:author="Yana A. Chumakova" w:date="2019-12-27T15:05:00Z">
                    <w:rPr>
                      <w:szCs w:val="22"/>
                    </w:rPr>
                  </w:rPrChange>
                </w:rPr>
                <w:t>Тема 5.2 Опыт аэропорта Пулково в прошедшем сезоне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30" w:author="Yana A. Chumakova" w:date="2019-12-27T15:07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73B55EA" w14:textId="77777777" w:rsidR="00551D54" w:rsidRPr="00551D54" w:rsidRDefault="00551D54" w:rsidP="001D4115">
            <w:pPr>
              <w:jc w:val="center"/>
              <w:rPr>
                <w:ins w:id="631" w:author="Anton V. Sharipov" w:date="2019-11-28T16:58:00Z"/>
                <w:szCs w:val="28"/>
                <w:rPrChange w:id="632" w:author="Yana A. Chumakova" w:date="2019-12-27T15:05:00Z">
                  <w:rPr>
                    <w:ins w:id="633" w:author="Anton V. Sharipov" w:date="2019-11-28T16:58:00Z"/>
                    <w:szCs w:val="28"/>
                  </w:rPr>
                </w:rPrChange>
              </w:rPr>
            </w:pPr>
            <w:ins w:id="634" w:author="Anton V. Sharipov" w:date="2019-11-28T16:58:00Z">
              <w:r w:rsidRPr="00551D54">
                <w:rPr>
                  <w:szCs w:val="28"/>
                  <w:rPrChange w:id="635" w:author="Yana A. Chumakova" w:date="2019-12-27T15:05:00Z">
                    <w:rPr>
                      <w:szCs w:val="28"/>
                    </w:rPr>
                  </w:rPrChange>
                </w:rPr>
                <w:t>1,5</w:t>
              </w:r>
            </w:ins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6" w:author="Yana A. Chumakova" w:date="2019-12-27T15:07:00Z">
              <w:tcPr>
                <w:tcW w:w="11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A5BD3F0" w14:textId="77777777" w:rsidR="00551D54" w:rsidRPr="00551D54" w:rsidRDefault="00551D54" w:rsidP="001D4115">
            <w:pPr>
              <w:jc w:val="center"/>
              <w:rPr>
                <w:ins w:id="637" w:author="Anton V. Sharipov" w:date="2019-11-28T16:58:00Z"/>
                <w:szCs w:val="24"/>
                <w:rPrChange w:id="638" w:author="Yana A. Chumakova" w:date="2019-12-27T15:05:00Z">
                  <w:rPr>
                    <w:ins w:id="639" w:author="Anton V. Sharipov" w:date="2019-11-28T16:58:00Z"/>
                    <w:szCs w:val="24"/>
                  </w:rPr>
                </w:rPrChange>
              </w:rPr>
            </w:pPr>
            <w:ins w:id="640" w:author="Yana A. Chumakova" w:date="2019-12-27T15:06:00Z">
              <w:r w:rsidRPr="00551D54">
                <w:rPr>
                  <w:szCs w:val="24"/>
                </w:rPr>
                <w:t>–</w:t>
              </w:r>
            </w:ins>
            <w:ins w:id="641" w:author="Anton V. Sharipov" w:date="2019-11-28T16:58:00Z">
              <w:del w:id="642" w:author="Yana A. Chumakova" w:date="2019-12-27T15:06:00Z">
                <w:r w:rsidRPr="00551D54" w:rsidDel="00603E55">
                  <w:rPr>
                    <w:szCs w:val="24"/>
                    <w:rPrChange w:id="643" w:author="Yana A. Chumakova" w:date="2019-12-27T15:05:00Z">
                      <w:rPr>
                        <w:szCs w:val="24"/>
                      </w:rPr>
                    </w:rPrChange>
                  </w:rPr>
                  <w:delText>1,5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4" w:author="Yana A. Chumakova" w:date="2019-12-27T15:07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FDE878A" w14:textId="77777777" w:rsidR="00551D54" w:rsidRPr="00551D54" w:rsidRDefault="00551D54" w:rsidP="001D4115">
            <w:pPr>
              <w:jc w:val="center"/>
              <w:rPr>
                <w:ins w:id="645" w:author="Anton V. Sharipov" w:date="2019-11-28T16:58:00Z"/>
                <w:szCs w:val="28"/>
              </w:rPr>
            </w:pPr>
            <w:ins w:id="646" w:author="Yana A. Chumakova" w:date="2019-12-27T15:06:00Z">
              <w:r w:rsidRPr="00551D54">
                <w:rPr>
                  <w:szCs w:val="24"/>
                </w:rPr>
                <w:t>1,5</w:t>
              </w:r>
            </w:ins>
            <w:ins w:id="647" w:author="Anton V. Sharipov" w:date="2019-11-28T16:58:00Z">
              <w:del w:id="648" w:author="Yana A. Chumakova" w:date="2019-12-27T15:06:00Z">
                <w:r w:rsidRPr="00551D54" w:rsidDel="00905C14">
                  <w:rPr>
                    <w:szCs w:val="28"/>
                  </w:rPr>
                  <w:delText>-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9" w:author="Yana A. Chumakova" w:date="2019-12-27T15:07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7027B99" w14:textId="77777777" w:rsidR="00551D54" w:rsidRPr="00551D54" w:rsidRDefault="00551D54" w:rsidP="001D4115">
            <w:pPr>
              <w:jc w:val="center"/>
              <w:rPr>
                <w:ins w:id="650" w:author="Anton V. Sharipov" w:date="2019-11-28T16:58:00Z"/>
                <w:szCs w:val="24"/>
              </w:rPr>
            </w:pPr>
            <w:ins w:id="651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2" w:author="Yana A. Chumakova" w:date="2019-12-27T15:07:00Z"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54C547C" w14:textId="77777777" w:rsidR="00551D54" w:rsidRPr="00551D54" w:rsidRDefault="00551D54" w:rsidP="001D4115">
            <w:pPr>
              <w:jc w:val="left"/>
              <w:rPr>
                <w:ins w:id="653" w:author="Anton V. Sharipov" w:date="2019-11-28T16:58:00Z"/>
                <w:szCs w:val="28"/>
              </w:rPr>
            </w:pPr>
          </w:p>
        </w:tc>
      </w:tr>
      <w:tr w:rsidR="00551D54" w:rsidRPr="00551D54" w:rsidDel="00603E55" w14:paraId="28A6B85D" w14:textId="77777777" w:rsidTr="001D41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  <w:tblPrExChange w:id="654" w:author="Anton V. Sharipov" w:date="2019-11-28T17:03:00Z">
            <w:tblPrEx>
              <w:tblCellMar>
                <w:top w:w="0" w:type="dxa"/>
                <w:bottom w:w="0" w:type="dxa"/>
              </w:tblCellMar>
              <w:tblLook w:val="04A0" w:firstRow="1" w:lastRow="0" w:firstColumn="1" w:lastColumn="0" w:noHBand="0" w:noVBand="1"/>
            </w:tblPrEx>
          </w:tblPrExChange>
        </w:tblPrEx>
        <w:trPr>
          <w:trHeight w:val="680"/>
          <w:ins w:id="655" w:author="Anton V. Sharipov" w:date="2019-11-28T16:58:00Z"/>
          <w:del w:id="656" w:author="Yana A. Chumakova" w:date="2019-12-27T15:06:00Z"/>
          <w:trPrChange w:id="657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658" w:author="Anton V. Sharipov" w:date="2019-11-28T17:03:00Z">
              <w:tcPr>
                <w:tcW w:w="354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645E333" w14:textId="77777777" w:rsidR="00551D54" w:rsidRPr="00551D54" w:rsidDel="00603E55" w:rsidRDefault="00551D54" w:rsidP="001D4115">
            <w:pPr>
              <w:ind w:right="51" w:hanging="20"/>
              <w:jc w:val="left"/>
              <w:rPr>
                <w:ins w:id="659" w:author="Anton V. Sharipov" w:date="2019-11-28T16:58:00Z"/>
                <w:del w:id="660" w:author="Yana A. Chumakova" w:date="2019-12-27T15:06:00Z"/>
                <w:sz w:val="22"/>
                <w:szCs w:val="22"/>
                <w:rPrChange w:id="661" w:author="Yana A. Chumakova" w:date="2019-12-27T15:05:00Z">
                  <w:rPr>
                    <w:ins w:id="662" w:author="Anton V. Sharipov" w:date="2019-11-28T16:58:00Z"/>
                    <w:del w:id="663" w:author="Yana A. Chumakova" w:date="2019-12-27T15:06:00Z"/>
                    <w:sz w:val="22"/>
                    <w:szCs w:val="22"/>
                  </w:rPr>
                </w:rPrChange>
              </w:rPr>
            </w:pPr>
            <w:ins w:id="664" w:author="Anton V. Sharipov" w:date="2019-11-28T16:58:00Z">
              <w:del w:id="665" w:author="Yana A. Chumakova" w:date="2019-12-27T15:06:00Z">
                <w:r w:rsidRPr="00551D54" w:rsidDel="00603E55">
                  <w:rPr>
                    <w:szCs w:val="22"/>
                    <w:rPrChange w:id="666" w:author="Yana A. Chumakova" w:date="2019-12-27T15:05:00Z">
                      <w:rPr>
                        <w:szCs w:val="22"/>
                      </w:rPr>
                    </w:rPrChange>
                  </w:rPr>
                  <w:delText>Промежуточный контроль</w:delText>
                </w:r>
              </w:del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67" w:author="Anton V. Sharipov" w:date="2019-11-28T17:03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229FFDC" w14:textId="77777777" w:rsidR="00551D54" w:rsidRPr="00551D54" w:rsidDel="00603E55" w:rsidRDefault="00551D54" w:rsidP="001D4115">
            <w:pPr>
              <w:jc w:val="center"/>
              <w:rPr>
                <w:ins w:id="668" w:author="Anton V. Sharipov" w:date="2019-11-28T16:58:00Z"/>
                <w:del w:id="669" w:author="Yana A. Chumakova" w:date="2019-12-27T15:06:00Z"/>
                <w:b/>
                <w:szCs w:val="28"/>
                <w:rPrChange w:id="670" w:author="Yana A. Chumakova" w:date="2019-12-27T15:05:00Z">
                  <w:rPr>
                    <w:ins w:id="671" w:author="Anton V. Sharipov" w:date="2019-11-28T16:58:00Z"/>
                    <w:del w:id="672" w:author="Yana A. Chumakova" w:date="2019-12-27T15:06:00Z"/>
                    <w:b/>
                    <w:szCs w:val="28"/>
                  </w:rPr>
                </w:rPrChange>
              </w:rPr>
            </w:pPr>
            <w:ins w:id="673" w:author="Anton V. Sharipov" w:date="2019-11-28T16:58:00Z">
              <w:del w:id="674" w:author="Yana A. Chumakova" w:date="2019-12-27T15:06:00Z">
                <w:r w:rsidRPr="00551D54" w:rsidDel="00603E55">
                  <w:rPr>
                    <w:b/>
                    <w:szCs w:val="28"/>
                    <w:rPrChange w:id="675" w:author="Yana A. Chumakova" w:date="2019-12-27T15:05:00Z">
                      <w:rPr>
                        <w:b/>
                        <w:szCs w:val="28"/>
                      </w:rPr>
                    </w:rPrChange>
                  </w:rPr>
                  <w:delText>2,0</w:delText>
                </w:r>
              </w:del>
            </w:ins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76" w:author="Anton V. Sharipov" w:date="2019-11-28T17:03:00Z">
              <w:tcPr>
                <w:tcW w:w="11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04956B8" w14:textId="77777777" w:rsidR="00551D54" w:rsidRPr="00551D54" w:rsidDel="00603E55" w:rsidRDefault="00551D54" w:rsidP="001D4115">
            <w:pPr>
              <w:jc w:val="center"/>
              <w:rPr>
                <w:ins w:id="677" w:author="Anton V. Sharipov" w:date="2019-11-28T16:58:00Z"/>
                <w:del w:id="678" w:author="Yana A. Chumakova" w:date="2019-12-27T15:06:00Z"/>
                <w:rPrChange w:id="679" w:author="Yana A. Chumakova" w:date="2019-12-27T15:05:00Z">
                  <w:rPr>
                    <w:ins w:id="680" w:author="Anton V. Sharipov" w:date="2019-11-28T16:58:00Z"/>
                    <w:del w:id="681" w:author="Yana A. Chumakova" w:date="2019-12-27T15:06:00Z"/>
                  </w:rPr>
                </w:rPrChange>
              </w:rPr>
            </w:pPr>
            <w:ins w:id="682" w:author="Anton V. Sharipov" w:date="2019-11-29T11:02:00Z">
              <w:del w:id="683" w:author="Yana A. Chumakova" w:date="2019-12-27T15:06:00Z">
                <w:r w:rsidRPr="00551D54" w:rsidDel="00603E55">
                  <w:rPr>
                    <w:b/>
                    <w:szCs w:val="28"/>
                    <w:rPrChange w:id="684" w:author="Yana A. Chumakova" w:date="2019-12-27T15:05:00Z">
                      <w:rPr>
                        <w:b/>
                        <w:szCs w:val="28"/>
                      </w:rPr>
                    </w:rPrChange>
                  </w:rPr>
                  <w:delText>2,0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85" w:author="Anton V. Sharipov" w:date="2019-11-28T17:03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8908260" w14:textId="77777777" w:rsidR="00551D54" w:rsidRPr="00551D54" w:rsidDel="00603E55" w:rsidRDefault="00551D54" w:rsidP="001D4115">
            <w:pPr>
              <w:jc w:val="center"/>
              <w:rPr>
                <w:ins w:id="686" w:author="Anton V. Sharipov" w:date="2019-11-28T16:58:00Z"/>
                <w:del w:id="687" w:author="Yana A. Chumakova" w:date="2019-12-27T15:06:00Z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88" w:author="Anton V. Sharipov" w:date="2019-11-28T17:03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E669D4" w14:textId="77777777" w:rsidR="00551D54" w:rsidRPr="00551D54" w:rsidDel="00603E55" w:rsidRDefault="00551D54" w:rsidP="001D4115">
            <w:pPr>
              <w:jc w:val="center"/>
              <w:rPr>
                <w:ins w:id="689" w:author="Anton V. Sharipov" w:date="2019-11-28T16:58:00Z"/>
                <w:del w:id="690" w:author="Yana A. Chumakova" w:date="2019-12-27T15:06:00Z"/>
                <w:b/>
                <w:szCs w:val="28"/>
              </w:rPr>
            </w:pPr>
            <w:ins w:id="691" w:author="Anton V. Sharipov" w:date="2019-11-28T16:58:00Z">
              <w:del w:id="692" w:author="Yana A. Chumakova" w:date="2019-12-27T15:06:00Z">
                <w:r w:rsidRPr="00551D54" w:rsidDel="00603E55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93" w:author="Anton V. Sharipov" w:date="2019-11-28T17:03:00Z"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476B266" w14:textId="77777777" w:rsidR="00551D54" w:rsidRPr="00551D54" w:rsidDel="00603E55" w:rsidRDefault="00551D54" w:rsidP="001D4115">
            <w:pPr>
              <w:jc w:val="left"/>
              <w:rPr>
                <w:ins w:id="694" w:author="Anton V. Sharipov" w:date="2019-11-28T16:58:00Z"/>
                <w:del w:id="695" w:author="Yana A. Chumakova" w:date="2019-12-27T15:06:00Z"/>
                <w:szCs w:val="28"/>
              </w:rPr>
            </w:pPr>
            <w:ins w:id="696" w:author="Anton V. Sharipov" w:date="2019-11-28T16:58:00Z">
              <w:del w:id="697" w:author="Yana A. Chumakova" w:date="2019-12-27T15:06:00Z">
                <w:r w:rsidRPr="00551D54" w:rsidDel="00603E55">
                  <w:rPr>
                    <w:szCs w:val="28"/>
                  </w:rPr>
                  <w:delText>Тестирование</w:delText>
                </w:r>
              </w:del>
            </w:ins>
          </w:p>
        </w:tc>
      </w:tr>
      <w:tr w:rsidR="00551D54" w:rsidRPr="00551D54" w14:paraId="1F01E3D7" w14:textId="77777777" w:rsidTr="001D4115">
        <w:tblPrEx>
          <w:tblCellMar>
            <w:top w:w="0" w:type="dxa"/>
            <w:bottom w:w="0" w:type="dxa"/>
          </w:tblCellMar>
          <w:tblPrExChange w:id="698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24"/>
          <w:ins w:id="699" w:author="Anton V. Sharipov" w:date="2019-11-28T16:58:00Z"/>
          <w:trPrChange w:id="700" w:author="Anton V. Sharipov" w:date="2019-11-28T17:03:00Z">
            <w:trPr>
              <w:trHeight w:val="624"/>
            </w:trPr>
          </w:trPrChange>
        </w:trPr>
        <w:tc>
          <w:tcPr>
            <w:tcW w:w="3546" w:type="dxa"/>
            <w:vAlign w:val="center"/>
            <w:tcPrChange w:id="701" w:author="Anton V. Sharipov" w:date="2019-11-28T17:03:00Z">
              <w:tcPr>
                <w:tcW w:w="3546" w:type="dxa"/>
                <w:vAlign w:val="center"/>
              </w:tcPr>
            </w:tcPrChange>
          </w:tcPr>
          <w:p w14:paraId="1EFBA24D" w14:textId="77777777" w:rsidR="00551D54" w:rsidRPr="00551D54" w:rsidRDefault="00551D54" w:rsidP="001D4115">
            <w:pPr>
              <w:jc w:val="left"/>
              <w:rPr>
                <w:ins w:id="702" w:author="Anton V. Sharipov" w:date="2019-11-28T16:58:00Z"/>
              </w:rPr>
            </w:pPr>
            <w:ins w:id="703" w:author="Anton V. Sharipov" w:date="2019-11-28T16:58:00Z">
              <w:r w:rsidRPr="00551D54">
                <w:rPr>
                  <w:b/>
                </w:rPr>
                <w:t>Итоговый контроль</w:t>
              </w:r>
            </w:ins>
          </w:p>
        </w:tc>
        <w:tc>
          <w:tcPr>
            <w:tcW w:w="993" w:type="dxa"/>
            <w:vAlign w:val="center"/>
            <w:tcPrChange w:id="704" w:author="Anton V. Sharipov" w:date="2019-11-28T17:03:00Z">
              <w:tcPr>
                <w:tcW w:w="993" w:type="dxa"/>
                <w:vAlign w:val="center"/>
              </w:tcPr>
            </w:tcPrChange>
          </w:tcPr>
          <w:p w14:paraId="368E27A2" w14:textId="77777777" w:rsidR="00551D54" w:rsidRPr="00551D54" w:rsidRDefault="00551D54" w:rsidP="001D4115">
            <w:pPr>
              <w:jc w:val="center"/>
              <w:rPr>
                <w:ins w:id="705" w:author="Anton V. Sharipov" w:date="2019-11-28T16:58:00Z"/>
                <w:b/>
              </w:rPr>
            </w:pPr>
            <w:ins w:id="706" w:author="Anton V. Sharipov" w:date="2019-11-28T16:58:00Z">
              <w:r w:rsidRPr="00551D54">
                <w:rPr>
                  <w:b/>
                </w:rPr>
                <w:t>2</w:t>
              </w:r>
            </w:ins>
          </w:p>
        </w:tc>
        <w:tc>
          <w:tcPr>
            <w:tcW w:w="1131" w:type="dxa"/>
            <w:vAlign w:val="center"/>
            <w:tcPrChange w:id="707" w:author="Anton V. Sharipov" w:date="2019-11-28T17:03:00Z">
              <w:tcPr>
                <w:tcW w:w="1131" w:type="dxa"/>
                <w:vAlign w:val="center"/>
              </w:tcPr>
            </w:tcPrChange>
          </w:tcPr>
          <w:p w14:paraId="06934C85" w14:textId="77777777" w:rsidR="00551D54" w:rsidRPr="00551D54" w:rsidRDefault="00551D54" w:rsidP="001D4115">
            <w:pPr>
              <w:jc w:val="center"/>
              <w:rPr>
                <w:ins w:id="708" w:author="Anton V. Sharipov" w:date="2019-11-28T16:58:00Z"/>
              </w:rPr>
            </w:pPr>
            <w:ins w:id="709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710" w:author="Anton V. Sharipov" w:date="2019-11-28T17:03:00Z">
              <w:tcPr>
                <w:tcW w:w="1134" w:type="dxa"/>
                <w:vAlign w:val="center"/>
              </w:tcPr>
            </w:tcPrChange>
          </w:tcPr>
          <w:p w14:paraId="5BEB358C" w14:textId="77777777" w:rsidR="00551D54" w:rsidRPr="00551D54" w:rsidRDefault="00551D54" w:rsidP="001D4115">
            <w:pPr>
              <w:jc w:val="center"/>
              <w:rPr>
                <w:ins w:id="711" w:author="Anton V. Sharipov" w:date="2019-11-28T16:58:00Z"/>
                <w:b/>
              </w:rPr>
            </w:pPr>
            <w:ins w:id="712" w:author="Anton V. Sharipov" w:date="2019-11-28T16:58:00Z">
              <w:r w:rsidRPr="00551D54">
                <w:rPr>
                  <w:b/>
                </w:rPr>
                <w:t>2</w:t>
              </w:r>
            </w:ins>
          </w:p>
        </w:tc>
        <w:tc>
          <w:tcPr>
            <w:tcW w:w="1134" w:type="dxa"/>
            <w:vAlign w:val="center"/>
            <w:tcPrChange w:id="713" w:author="Anton V. Sharipov" w:date="2019-11-28T17:03:00Z">
              <w:tcPr>
                <w:tcW w:w="1134" w:type="dxa"/>
                <w:vAlign w:val="center"/>
              </w:tcPr>
            </w:tcPrChange>
          </w:tcPr>
          <w:p w14:paraId="697234A4" w14:textId="77777777" w:rsidR="00551D54" w:rsidRPr="00551D54" w:rsidRDefault="00551D54" w:rsidP="001D4115">
            <w:pPr>
              <w:jc w:val="center"/>
              <w:rPr>
                <w:ins w:id="714" w:author="Anton V. Sharipov" w:date="2019-11-28T16:58:00Z"/>
                <w:b/>
              </w:rPr>
            </w:pPr>
            <w:ins w:id="715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tcPrChange w:id="716" w:author="Anton V. Sharipov" w:date="2019-11-28T17:03:00Z">
              <w:tcPr>
                <w:tcW w:w="1417" w:type="dxa"/>
              </w:tcPr>
            </w:tcPrChange>
          </w:tcPr>
          <w:p w14:paraId="5D5A7049" w14:textId="77777777" w:rsidR="00551D54" w:rsidRPr="00551D54" w:rsidRDefault="00551D54" w:rsidP="001D4115">
            <w:pPr>
              <w:rPr>
                <w:ins w:id="717" w:author="Anton V. Sharipov" w:date="2019-11-28T16:58:00Z"/>
              </w:rPr>
            </w:pPr>
            <w:ins w:id="718" w:author="Anton V. Sharipov" w:date="2019-11-28T16:58:00Z">
              <w:r w:rsidRPr="00551D54">
                <w:t>Письме</w:t>
              </w:r>
              <w:r w:rsidRPr="00551D54">
                <w:t>н</w:t>
              </w:r>
              <w:r w:rsidRPr="00551D54">
                <w:t xml:space="preserve">ный </w:t>
              </w:r>
            </w:ins>
          </w:p>
          <w:p w14:paraId="71929242" w14:textId="77777777" w:rsidR="00551D54" w:rsidRPr="00551D54" w:rsidRDefault="00551D54" w:rsidP="001D4115">
            <w:pPr>
              <w:rPr>
                <w:ins w:id="719" w:author="Anton V. Sharipov" w:date="2019-11-28T16:58:00Z"/>
              </w:rPr>
            </w:pPr>
            <w:ins w:id="720" w:author="Anton V. Sharipov" w:date="2019-11-28T16:58:00Z">
              <w:r w:rsidRPr="00551D54">
                <w:t>экзамен</w:t>
              </w:r>
            </w:ins>
          </w:p>
        </w:tc>
      </w:tr>
      <w:tr w:rsidR="00551D54" w:rsidRPr="00CE7034" w14:paraId="773A71F1" w14:textId="77777777" w:rsidTr="001D4115">
        <w:tblPrEx>
          <w:tblCellMar>
            <w:top w:w="0" w:type="dxa"/>
            <w:bottom w:w="0" w:type="dxa"/>
          </w:tblCellMar>
          <w:tblPrExChange w:id="721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567"/>
          <w:ins w:id="722" w:author="Anton V. Sharipov" w:date="2019-11-28T16:58:00Z"/>
          <w:trPrChange w:id="723" w:author="Anton V. Sharipov" w:date="2019-11-28T17:03:00Z">
            <w:trPr>
              <w:trHeight w:val="567"/>
            </w:trPr>
          </w:trPrChange>
        </w:trPr>
        <w:tc>
          <w:tcPr>
            <w:tcW w:w="3546" w:type="dxa"/>
            <w:vAlign w:val="center"/>
            <w:tcPrChange w:id="724" w:author="Anton V. Sharipov" w:date="2019-11-28T17:03:00Z">
              <w:tcPr>
                <w:tcW w:w="3546" w:type="dxa"/>
                <w:vAlign w:val="center"/>
              </w:tcPr>
            </w:tcPrChange>
          </w:tcPr>
          <w:p w14:paraId="268E7E4E" w14:textId="77777777" w:rsidR="00551D54" w:rsidRPr="00551D54" w:rsidRDefault="00551D54" w:rsidP="001D4115">
            <w:pPr>
              <w:jc w:val="right"/>
              <w:rPr>
                <w:ins w:id="725" w:author="Anton V. Sharipov" w:date="2019-11-28T16:58:00Z"/>
                <w:b/>
              </w:rPr>
            </w:pPr>
            <w:ins w:id="726" w:author="Anton V. Sharipov" w:date="2019-11-28T16:58:00Z">
              <w:r w:rsidRPr="00551D54">
                <w:rPr>
                  <w:b/>
                </w:rPr>
                <w:t>Всего</w:t>
              </w:r>
            </w:ins>
          </w:p>
        </w:tc>
        <w:tc>
          <w:tcPr>
            <w:tcW w:w="993" w:type="dxa"/>
            <w:vAlign w:val="center"/>
            <w:tcPrChange w:id="727" w:author="Anton V. Sharipov" w:date="2019-11-28T17:03:00Z">
              <w:tcPr>
                <w:tcW w:w="993" w:type="dxa"/>
                <w:vAlign w:val="center"/>
              </w:tcPr>
            </w:tcPrChange>
          </w:tcPr>
          <w:p w14:paraId="43904FF3" w14:textId="77777777" w:rsidR="00551D54" w:rsidRPr="00551D54" w:rsidRDefault="00551D54" w:rsidP="001D4115">
            <w:pPr>
              <w:jc w:val="center"/>
              <w:rPr>
                <w:ins w:id="728" w:author="Anton V. Sharipov" w:date="2019-11-28T16:58:00Z"/>
                <w:b/>
              </w:rPr>
            </w:pPr>
            <w:ins w:id="729" w:author="Anton V. Sharipov" w:date="2019-11-28T16:58:00Z">
              <w:r w:rsidRPr="00551D54">
                <w:rPr>
                  <w:b/>
                </w:rPr>
                <w:t>16</w:t>
              </w:r>
            </w:ins>
          </w:p>
        </w:tc>
        <w:tc>
          <w:tcPr>
            <w:tcW w:w="1131" w:type="dxa"/>
            <w:vAlign w:val="center"/>
            <w:tcPrChange w:id="730" w:author="Anton V. Sharipov" w:date="2019-11-28T17:03:00Z">
              <w:tcPr>
                <w:tcW w:w="1131" w:type="dxa"/>
                <w:vAlign w:val="center"/>
              </w:tcPr>
            </w:tcPrChange>
          </w:tcPr>
          <w:p w14:paraId="12580069" w14:textId="77777777" w:rsidR="00551D54" w:rsidRPr="00551D54" w:rsidRDefault="00551D54" w:rsidP="001D4115">
            <w:pPr>
              <w:jc w:val="center"/>
              <w:rPr>
                <w:ins w:id="731" w:author="Anton V. Sharipov" w:date="2019-11-28T16:58:00Z"/>
                <w:b/>
                <w:lang w:val="en-US"/>
                <w:rPrChange w:id="732" w:author="Yana A. Chumakova" w:date="2019-12-27T15:05:00Z">
                  <w:rPr>
                    <w:ins w:id="733" w:author="Anton V. Sharipov" w:date="2019-11-28T16:58:00Z"/>
                    <w:b/>
                  </w:rPr>
                </w:rPrChange>
              </w:rPr>
            </w:pPr>
            <w:ins w:id="734" w:author="Anton V. Sharipov" w:date="2019-11-28T16:58:00Z">
              <w:del w:id="735" w:author="Yana A. Chumakova" w:date="2019-12-27T15:05:00Z">
                <w:r w:rsidRPr="00551D54" w:rsidDel="00603E55">
                  <w:rPr>
                    <w:b/>
                    <w:rPrChange w:id="736" w:author="Yana A. Chumakova" w:date="2019-12-27T15:05:00Z">
                      <w:rPr>
                        <w:b/>
                      </w:rPr>
                    </w:rPrChange>
                  </w:rPr>
                  <w:delText>14</w:delText>
                </w:r>
              </w:del>
            </w:ins>
            <w:ins w:id="737" w:author="Yana A. Chumakova" w:date="2019-12-27T15:05:00Z">
              <w:r w:rsidRPr="00551D54">
                <w:rPr>
                  <w:b/>
                  <w:lang w:val="en-US"/>
                  <w:rPrChange w:id="738" w:author="Yana A. Chumakova" w:date="2019-12-27T15:05:00Z">
                    <w:rPr>
                      <w:b/>
                      <w:lang w:val="en-US"/>
                    </w:rPr>
                  </w:rPrChange>
                </w:rPr>
                <w:t>8</w:t>
              </w:r>
            </w:ins>
          </w:p>
        </w:tc>
        <w:tc>
          <w:tcPr>
            <w:tcW w:w="1134" w:type="dxa"/>
            <w:vAlign w:val="center"/>
            <w:tcPrChange w:id="739" w:author="Anton V. Sharipov" w:date="2019-11-28T17:03:00Z">
              <w:tcPr>
                <w:tcW w:w="1134" w:type="dxa"/>
                <w:vAlign w:val="center"/>
              </w:tcPr>
            </w:tcPrChange>
          </w:tcPr>
          <w:p w14:paraId="55147B88" w14:textId="77777777" w:rsidR="00551D54" w:rsidRPr="00551D54" w:rsidRDefault="00551D54" w:rsidP="001D4115">
            <w:pPr>
              <w:jc w:val="center"/>
              <w:rPr>
                <w:ins w:id="740" w:author="Anton V. Sharipov" w:date="2019-11-28T16:58:00Z"/>
                <w:b/>
                <w:lang w:val="en-US"/>
                <w:rPrChange w:id="741" w:author="Yana A. Chumakova" w:date="2019-12-27T15:05:00Z">
                  <w:rPr>
                    <w:ins w:id="742" w:author="Anton V. Sharipov" w:date="2019-11-28T16:58:00Z"/>
                    <w:b/>
                  </w:rPr>
                </w:rPrChange>
              </w:rPr>
            </w:pPr>
            <w:ins w:id="743" w:author="Anton V. Sharipov" w:date="2019-11-28T16:58:00Z">
              <w:del w:id="744" w:author="Yana A. Chumakova" w:date="2019-12-27T15:05:00Z">
                <w:r w:rsidRPr="00551D54" w:rsidDel="00603E55">
                  <w:rPr>
                    <w:b/>
                    <w:rPrChange w:id="745" w:author="Yana A. Chumakova" w:date="2019-12-27T15:05:00Z">
                      <w:rPr>
                        <w:b/>
                      </w:rPr>
                    </w:rPrChange>
                  </w:rPr>
                  <w:delText>2</w:delText>
                </w:r>
              </w:del>
            </w:ins>
            <w:ins w:id="746" w:author="Yana A. Chumakova" w:date="2019-12-27T15:05:00Z">
              <w:r w:rsidRPr="00551D54">
                <w:rPr>
                  <w:b/>
                  <w:lang w:val="en-US"/>
                  <w:rPrChange w:id="747" w:author="Yana A. Chumakova" w:date="2019-12-27T15:05:00Z">
                    <w:rPr>
                      <w:b/>
                      <w:lang w:val="en-US"/>
                    </w:rPr>
                  </w:rPrChange>
                </w:rPr>
                <w:t>8</w:t>
              </w:r>
            </w:ins>
          </w:p>
        </w:tc>
        <w:tc>
          <w:tcPr>
            <w:tcW w:w="1134" w:type="dxa"/>
            <w:vAlign w:val="center"/>
            <w:tcPrChange w:id="748" w:author="Anton V. Sharipov" w:date="2019-11-28T17:03:00Z">
              <w:tcPr>
                <w:tcW w:w="1134" w:type="dxa"/>
                <w:vAlign w:val="center"/>
              </w:tcPr>
            </w:tcPrChange>
          </w:tcPr>
          <w:p w14:paraId="0DD403E0" w14:textId="77777777" w:rsidR="00551D54" w:rsidRPr="00E33016" w:rsidRDefault="00551D54" w:rsidP="001D4115">
            <w:pPr>
              <w:jc w:val="center"/>
              <w:rPr>
                <w:ins w:id="749" w:author="Anton V. Sharipov" w:date="2019-11-28T16:58:00Z"/>
                <w:b/>
              </w:rPr>
            </w:pPr>
            <w:ins w:id="750" w:author="Anton V. Sharipov" w:date="2019-11-28T16:58:00Z">
              <w:r w:rsidRPr="00551D54">
                <w:rPr>
                  <w:b/>
                </w:rPr>
                <w:t>-</w:t>
              </w:r>
            </w:ins>
          </w:p>
        </w:tc>
        <w:tc>
          <w:tcPr>
            <w:tcW w:w="1417" w:type="dxa"/>
            <w:vAlign w:val="center"/>
            <w:tcPrChange w:id="751" w:author="Anton V. Sharipov" w:date="2019-11-28T17:03:00Z">
              <w:tcPr>
                <w:tcW w:w="1417" w:type="dxa"/>
                <w:vAlign w:val="center"/>
              </w:tcPr>
            </w:tcPrChange>
          </w:tcPr>
          <w:p w14:paraId="19A55855" w14:textId="77777777" w:rsidR="00551D54" w:rsidRPr="00E33016" w:rsidRDefault="00551D54" w:rsidP="001D4115">
            <w:pPr>
              <w:rPr>
                <w:ins w:id="752" w:author="Anton V. Sharipov" w:date="2019-11-28T16:58:00Z"/>
                <w:b/>
              </w:rPr>
            </w:pPr>
          </w:p>
        </w:tc>
      </w:tr>
    </w:tbl>
    <w:p w14:paraId="18322C2E" w14:textId="77777777" w:rsidR="00551D54" w:rsidRPr="00E52EE5" w:rsidRDefault="00551D54" w:rsidP="00551D54">
      <w:pPr>
        <w:pPrChange w:id="753" w:author="Anton V. Sharipov" w:date="2019-11-28T16:58:00Z">
          <w:pPr>
            <w:pStyle w:val="1"/>
            <w:keepLines/>
            <w:pageBreakBefore/>
            <w:widowControl w:val="0"/>
            <w:spacing w:after="240"/>
          </w:pPr>
        </w:pPrChange>
      </w:pPr>
    </w:p>
    <w:p w14:paraId="57D59D7A" w14:textId="77777777" w:rsidR="00E949DD" w:rsidRPr="00551D54" w:rsidRDefault="00E949DD" w:rsidP="00551D54"/>
    <w:sectPr w:rsidR="00E949DD" w:rsidRPr="00551D54" w:rsidSect="00917E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Yana A. Chumakova" w:date="2019-06-05T10:12:00Z" w:initials="YAC">
    <w:p w14:paraId="39073713" w14:textId="77777777" w:rsidR="00551D54" w:rsidRDefault="00551D54" w:rsidP="00551D54">
      <w:pPr>
        <w:pStyle w:val="af9"/>
      </w:pPr>
      <w:r>
        <w:rPr>
          <w:rStyle w:val="af8"/>
        </w:rPr>
        <w:annotationRef/>
      </w:r>
      <w:r>
        <w:t>Не прописаны часы по темам</w:t>
      </w:r>
    </w:p>
  </w:comment>
  <w:comment w:id="6" w:author="Yana A. Chumakova" w:date="2019-11-28T11:13:00Z" w:initials="YAC">
    <w:p w14:paraId="64D8A100" w14:textId="77777777" w:rsidR="00551D54" w:rsidRDefault="00551D54" w:rsidP="00551D54">
      <w:pPr>
        <w:pStyle w:val="af9"/>
      </w:pPr>
      <w:r>
        <w:rPr>
          <w:rStyle w:val="af8"/>
        </w:rPr>
        <w:annotationRef/>
      </w:r>
      <w:r>
        <w:rPr>
          <w:noProof/>
        </w:rPr>
        <w:t>Привести в соответствие с учебным планом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073713" w15:done="0"/>
  <w15:commentEx w15:paraId="64D8A1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4D10C" w14:textId="77777777" w:rsidR="001D4115" w:rsidRDefault="001D4115">
      <w:r>
        <w:separator/>
      </w:r>
    </w:p>
  </w:endnote>
  <w:endnote w:type="continuationSeparator" w:id="0">
    <w:p w14:paraId="077E3D82" w14:textId="77777777" w:rsidR="001D4115" w:rsidRDefault="001D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1"/>
    <w:family w:val="roman"/>
    <w:notTrueType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FE7A3" w14:textId="77777777" w:rsidR="00551D54" w:rsidRDefault="00551D54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51F1A" w14:textId="77777777" w:rsidR="00052800" w:rsidRDefault="00052800" w:rsidP="005906D3">
    <w:pPr>
      <w:pStyle w:val="ab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B4CD5" w14:textId="77777777" w:rsidR="00052800" w:rsidRPr="006D5B6A" w:rsidRDefault="00052800" w:rsidP="001549C2">
    <w:pPr>
      <w:spacing w:before="240" w:line="276" w:lineRule="auto"/>
      <w:jc w:val="center"/>
      <w:rPr>
        <w:b/>
        <w:szCs w:val="24"/>
      </w:rPr>
    </w:pPr>
    <w:r w:rsidRPr="006D5B6A">
      <w:rPr>
        <w:szCs w:val="24"/>
      </w:rPr>
      <w:t>г</w:t>
    </w:r>
    <w:r>
      <w:rPr>
        <w:szCs w:val="24"/>
      </w:rPr>
      <w:t>. Санкт-Петербург</w:t>
    </w:r>
    <w:r>
      <w:rPr>
        <w:szCs w:val="24"/>
      </w:rPr>
      <w:br/>
      <w:t>201</w:t>
    </w:r>
    <w:r w:rsidR="007608AC">
      <w:rPr>
        <w:szCs w:val="24"/>
      </w:rPr>
      <w:t>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9EBA5" w14:textId="77777777" w:rsidR="001D4115" w:rsidRDefault="001D4115">
      <w:r>
        <w:separator/>
      </w:r>
    </w:p>
  </w:footnote>
  <w:footnote w:type="continuationSeparator" w:id="0">
    <w:p w14:paraId="23129416" w14:textId="77777777" w:rsidR="001D4115" w:rsidRDefault="001D4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9D818" w14:textId="77777777" w:rsidR="00551D54" w:rsidRDefault="00551D54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5954"/>
      <w:gridCol w:w="1559"/>
    </w:tblGrid>
    <w:tr w:rsidR="00052800" w:rsidRPr="00537296" w14:paraId="64B44AE9" w14:textId="77777777" w:rsidTr="007C7A28">
      <w:trPr>
        <w:cantSplit/>
        <w:trHeight w:val="654"/>
      </w:trPr>
      <w:tc>
        <w:tcPr>
          <w:tcW w:w="2410" w:type="dxa"/>
          <w:vAlign w:val="center"/>
        </w:tcPr>
        <w:p w14:paraId="5D736803" w14:textId="77777777" w:rsidR="00052800" w:rsidRPr="004C75A9" w:rsidRDefault="00052800" w:rsidP="007C3B96">
          <w:pPr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 w:rsidRPr="004C75A9">
            <w:rPr>
              <w:rFonts w:ascii="Arial" w:hAnsi="Arial" w:cs="Arial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5954" w:type="dxa"/>
          <w:vAlign w:val="center"/>
        </w:tcPr>
        <w:p w14:paraId="2F6A3081" w14:textId="77777777" w:rsidR="00052800" w:rsidRPr="00E949DD" w:rsidRDefault="00052800" w:rsidP="006624E0">
          <w:pPr>
            <w:ind w:right="51"/>
            <w:jc w:val="center"/>
            <w:rPr>
              <w:bCs/>
              <w:color w:val="808080"/>
              <w:szCs w:val="24"/>
            </w:rPr>
          </w:pPr>
          <w:r w:rsidRPr="00E949DD">
            <w:rPr>
              <w:bCs/>
              <w:color w:val="808080"/>
              <w:szCs w:val="24"/>
            </w:rPr>
            <w:t>Авиационный учебный центр</w:t>
          </w:r>
        </w:p>
        <w:p w14:paraId="17D3908B" w14:textId="77777777" w:rsidR="00052800" w:rsidRPr="00E949DD" w:rsidRDefault="00052800" w:rsidP="006624E0">
          <w:pPr>
            <w:ind w:right="51"/>
            <w:jc w:val="center"/>
            <w:rPr>
              <w:bCs/>
              <w:color w:val="808080"/>
              <w:szCs w:val="24"/>
            </w:rPr>
          </w:pPr>
          <w:r w:rsidRPr="00E949DD">
            <w:rPr>
              <w:bCs/>
              <w:color w:val="808080"/>
              <w:szCs w:val="24"/>
            </w:rPr>
            <w:t xml:space="preserve"> ООО «Воздушные Ворота Северной столицы»</w:t>
          </w:r>
        </w:p>
        <w:p w14:paraId="2A5CE982" w14:textId="77777777" w:rsidR="00052800" w:rsidRPr="00E949DD" w:rsidRDefault="00052800" w:rsidP="002B7B5E">
          <w:pPr>
            <w:jc w:val="center"/>
            <w:rPr>
              <w:bCs/>
              <w:color w:val="808080"/>
              <w:szCs w:val="24"/>
            </w:rPr>
          </w:pPr>
          <w:r w:rsidRPr="00E949DD">
            <w:rPr>
              <w:bCs/>
              <w:color w:val="808080"/>
              <w:szCs w:val="24"/>
            </w:rPr>
            <w:t>Программа п</w:t>
          </w:r>
          <w:r w:rsidRPr="00E949DD">
            <w:rPr>
              <w:bCs/>
              <w:color w:val="808080"/>
              <w:szCs w:val="24"/>
            </w:rPr>
            <w:t>о</w:t>
          </w:r>
          <w:r w:rsidRPr="00E949DD">
            <w:rPr>
              <w:bCs/>
              <w:color w:val="808080"/>
              <w:szCs w:val="24"/>
            </w:rPr>
            <w:t xml:space="preserve">вышения квалификации </w:t>
          </w:r>
        </w:p>
        <w:p w14:paraId="4976DEDE" w14:textId="77777777" w:rsidR="00052800" w:rsidRPr="00B77F93" w:rsidRDefault="00052800" w:rsidP="007608AC">
          <w:pPr>
            <w:spacing w:line="276" w:lineRule="auto"/>
            <w:jc w:val="center"/>
            <w:rPr>
              <w:b/>
              <w:szCs w:val="24"/>
            </w:rPr>
          </w:pPr>
          <w:r>
            <w:rPr>
              <w:bCs/>
              <w:color w:val="808080"/>
              <w:szCs w:val="24"/>
            </w:rPr>
            <w:t xml:space="preserve">«Организация и контроль </w:t>
          </w:r>
          <w:r w:rsidRPr="00B77F93">
            <w:rPr>
              <w:bCs/>
              <w:color w:val="808080"/>
              <w:szCs w:val="24"/>
            </w:rPr>
            <w:t>противообледенительной защи</w:t>
          </w:r>
          <w:r>
            <w:rPr>
              <w:bCs/>
              <w:color w:val="808080"/>
              <w:szCs w:val="24"/>
            </w:rPr>
            <w:t xml:space="preserve">ты ВС (категория </w:t>
          </w:r>
          <w:ins w:id="754" w:author="Yana A. Chumakova" w:date="2019-12-10T14:55:00Z">
            <w:r w:rsidR="00D070B7" w:rsidRPr="00D070B7">
              <w:rPr>
                <w:bCs/>
                <w:color w:val="808080"/>
                <w:szCs w:val="24"/>
                <w:rPrChange w:id="755" w:author="Yana A. Chumakova" w:date="2019-12-10T14:55:00Z">
                  <w:rPr>
                    <w:b/>
                    <w:szCs w:val="24"/>
                  </w:rPr>
                </w:rPrChange>
              </w:rPr>
              <w:t xml:space="preserve">по SAE AS6286A </w:t>
            </w:r>
          </w:ins>
          <w:r>
            <w:rPr>
              <w:bCs/>
              <w:color w:val="808080"/>
              <w:szCs w:val="24"/>
            </w:rPr>
            <w:t>DI-L3</w:t>
          </w:r>
          <w:r w:rsidRPr="00B77F93">
            <w:rPr>
              <w:bCs/>
              <w:color w:val="808080"/>
              <w:szCs w:val="24"/>
            </w:rPr>
            <w:t>0</w:t>
          </w:r>
          <w:r>
            <w:rPr>
              <w:bCs/>
              <w:color w:val="808080"/>
              <w:szCs w:val="24"/>
            </w:rPr>
            <w:t>В</w:t>
          </w:r>
          <w:r w:rsidRPr="00B77F93">
            <w:rPr>
              <w:bCs/>
              <w:color w:val="808080"/>
              <w:szCs w:val="24"/>
            </w:rPr>
            <w:t>)</w:t>
          </w:r>
          <w:r>
            <w:rPr>
              <w:bCs/>
              <w:color w:val="808080"/>
              <w:szCs w:val="24"/>
            </w:rPr>
            <w:t>»</w:t>
          </w:r>
        </w:p>
      </w:tc>
      <w:tc>
        <w:tcPr>
          <w:tcW w:w="1559" w:type="dxa"/>
          <w:vAlign w:val="center"/>
        </w:tcPr>
        <w:p w14:paraId="7050BECA" w14:textId="77777777" w:rsidR="00052800" w:rsidRPr="00E25025" w:rsidRDefault="00052800" w:rsidP="007C3B96">
          <w:pPr>
            <w:pStyle w:val="a9"/>
            <w:jc w:val="right"/>
            <w:rPr>
              <w:color w:val="808080"/>
              <w:szCs w:val="24"/>
            </w:rPr>
          </w:pPr>
          <w:r w:rsidRPr="00E25025">
            <w:rPr>
              <w:rStyle w:val="ad"/>
              <w:color w:val="808080"/>
              <w:szCs w:val="24"/>
            </w:rPr>
            <w:t xml:space="preserve">Стр. </w:t>
          </w:r>
          <w:r w:rsidRPr="00E25025">
            <w:rPr>
              <w:color w:val="808080"/>
              <w:szCs w:val="24"/>
            </w:rPr>
            <w:fldChar w:fldCharType="begin"/>
          </w:r>
          <w:r w:rsidRPr="00E25025">
            <w:rPr>
              <w:color w:val="808080"/>
              <w:szCs w:val="24"/>
            </w:rPr>
            <w:instrText>PAGE   \* MERGEFORMAT</w:instrText>
          </w:r>
          <w:r w:rsidRPr="00E25025">
            <w:rPr>
              <w:color w:val="808080"/>
              <w:szCs w:val="24"/>
            </w:rPr>
            <w:fldChar w:fldCharType="separate"/>
          </w:r>
          <w:r w:rsidR="00C259A7">
            <w:rPr>
              <w:noProof/>
              <w:color w:val="808080"/>
              <w:szCs w:val="24"/>
            </w:rPr>
            <w:t>2</w:t>
          </w:r>
          <w:r w:rsidRPr="00E25025">
            <w:rPr>
              <w:color w:val="808080"/>
              <w:szCs w:val="24"/>
            </w:rPr>
            <w:fldChar w:fldCharType="end"/>
          </w:r>
          <w:r w:rsidRPr="00450D73">
            <w:rPr>
              <w:color w:val="808080"/>
              <w:szCs w:val="24"/>
            </w:rPr>
            <w:t xml:space="preserve"> </w:t>
          </w:r>
          <w:r w:rsidRPr="00E25025">
            <w:rPr>
              <w:color w:val="808080"/>
              <w:szCs w:val="24"/>
            </w:rPr>
            <w:t xml:space="preserve">из </w:t>
          </w:r>
          <w:r w:rsidRPr="00E25025">
            <w:rPr>
              <w:color w:val="808080"/>
              <w:szCs w:val="24"/>
            </w:rPr>
            <w:fldChar w:fldCharType="begin"/>
          </w:r>
          <w:r w:rsidRPr="00E25025">
            <w:rPr>
              <w:color w:val="808080"/>
              <w:szCs w:val="24"/>
            </w:rPr>
            <w:instrText xml:space="preserve"> NUMPAGES  \* Arabic  \* MERGEFORMAT </w:instrText>
          </w:r>
          <w:r w:rsidRPr="00E25025">
            <w:rPr>
              <w:color w:val="808080"/>
              <w:szCs w:val="24"/>
            </w:rPr>
            <w:fldChar w:fldCharType="separate"/>
          </w:r>
          <w:r w:rsidR="00C259A7">
            <w:rPr>
              <w:noProof/>
              <w:color w:val="808080"/>
              <w:szCs w:val="24"/>
            </w:rPr>
            <w:t>2</w:t>
          </w:r>
          <w:r w:rsidRPr="00E25025">
            <w:rPr>
              <w:color w:val="808080"/>
              <w:szCs w:val="24"/>
            </w:rPr>
            <w:fldChar w:fldCharType="end"/>
          </w:r>
        </w:p>
      </w:tc>
    </w:tr>
  </w:tbl>
  <w:p w14:paraId="73AAAC7A" w14:textId="77777777" w:rsidR="00052800" w:rsidRPr="00CC3AD4" w:rsidRDefault="00052800" w:rsidP="00CC3AD4">
    <w:pPr>
      <w:pStyle w:val="a9"/>
      <w:ind w:right="360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257D95" w14:paraId="4B54A1A6" w14:textId="77777777" w:rsidTr="00C87B5D">
      <w:tc>
        <w:tcPr>
          <w:tcW w:w="3085" w:type="dxa"/>
          <w:shd w:val="clear" w:color="auto" w:fill="auto"/>
          <w:vAlign w:val="center"/>
        </w:tcPr>
        <w:p w14:paraId="743DD564" w14:textId="77777777" w:rsidR="00257D95" w:rsidRDefault="00257D95" w:rsidP="00C87B5D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14:paraId="0330548B" w14:textId="77777777" w:rsidR="00257D95" w:rsidRDefault="00257D95" w:rsidP="00C87B5D">
          <w:pPr>
            <w:pStyle w:val="a9"/>
            <w:jc w:val="left"/>
          </w:pPr>
          <w:r>
            <w:t>Общество с ограниченной ответственностью</w:t>
          </w:r>
        </w:p>
        <w:p w14:paraId="70280BAB" w14:textId="77777777" w:rsidR="00257D95" w:rsidRDefault="00257D95" w:rsidP="00C87B5D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14:paraId="08CA37E6" w14:textId="77777777" w:rsidR="00052800" w:rsidRPr="00C970A4" w:rsidRDefault="00052800" w:rsidP="001549C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17D"/>
    <w:multiLevelType w:val="hybridMultilevel"/>
    <w:tmpl w:val="4742077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E426C"/>
    <w:multiLevelType w:val="hybridMultilevel"/>
    <w:tmpl w:val="64A0CF10"/>
    <w:lvl w:ilvl="0" w:tplc="3FB4286E">
      <w:start w:val="1"/>
      <w:numFmt w:val="russianUpp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5873BBA"/>
    <w:multiLevelType w:val="hybridMultilevel"/>
    <w:tmpl w:val="73F4C802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CC04D7"/>
    <w:multiLevelType w:val="hybridMultilevel"/>
    <w:tmpl w:val="C61CB88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A05A6"/>
    <w:multiLevelType w:val="hybridMultilevel"/>
    <w:tmpl w:val="E8443E0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DF16ED"/>
    <w:multiLevelType w:val="hybridMultilevel"/>
    <w:tmpl w:val="31E6BDD2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8F52ED"/>
    <w:multiLevelType w:val="hybridMultilevel"/>
    <w:tmpl w:val="48AC822A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A4889"/>
    <w:multiLevelType w:val="hybridMultilevel"/>
    <w:tmpl w:val="F55447D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505C53"/>
    <w:multiLevelType w:val="hybridMultilevel"/>
    <w:tmpl w:val="4DB820D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C71B5A"/>
    <w:multiLevelType w:val="hybridMultilevel"/>
    <w:tmpl w:val="E18EB31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C20CC6"/>
    <w:multiLevelType w:val="hybridMultilevel"/>
    <w:tmpl w:val="FA645E1C"/>
    <w:lvl w:ilvl="0" w:tplc="DE5AB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3205AF3"/>
    <w:multiLevelType w:val="hybridMultilevel"/>
    <w:tmpl w:val="B0AAF20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5719B"/>
    <w:multiLevelType w:val="hybridMultilevel"/>
    <w:tmpl w:val="2AEE47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D4F10"/>
    <w:multiLevelType w:val="hybridMultilevel"/>
    <w:tmpl w:val="B5121CC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24D35"/>
    <w:multiLevelType w:val="hybridMultilevel"/>
    <w:tmpl w:val="BDF86752"/>
    <w:lvl w:ilvl="0" w:tplc="3FB4286E">
      <w:start w:val="1"/>
      <w:numFmt w:val="russianUpper"/>
      <w:lvlText w:val="%1)"/>
      <w:lvlJc w:val="left"/>
      <w:pPr>
        <w:tabs>
          <w:tab w:val="num" w:pos="1531"/>
        </w:tabs>
        <w:ind w:left="1531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51"/>
        </w:tabs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71"/>
        </w:tabs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91"/>
        </w:tabs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11"/>
        </w:tabs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31"/>
        </w:tabs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51"/>
        </w:tabs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71"/>
        </w:tabs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91"/>
        </w:tabs>
        <w:ind w:left="7291" w:hanging="180"/>
      </w:pPr>
    </w:lvl>
  </w:abstractNum>
  <w:abstractNum w:abstractNumId="15">
    <w:nsid w:val="207C770D"/>
    <w:multiLevelType w:val="hybridMultilevel"/>
    <w:tmpl w:val="18328F7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814BCB"/>
    <w:multiLevelType w:val="hybridMultilevel"/>
    <w:tmpl w:val="DDD0322E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8F4ACC"/>
    <w:multiLevelType w:val="hybridMultilevel"/>
    <w:tmpl w:val="618830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2848E1"/>
    <w:multiLevelType w:val="hybridMultilevel"/>
    <w:tmpl w:val="31783870"/>
    <w:lvl w:ilvl="0" w:tplc="8A56A6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C713C8"/>
    <w:multiLevelType w:val="hybridMultilevel"/>
    <w:tmpl w:val="4C78035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067FA0"/>
    <w:multiLevelType w:val="hybridMultilevel"/>
    <w:tmpl w:val="097882FE"/>
    <w:lvl w:ilvl="0" w:tplc="3FB4286E">
      <w:start w:val="1"/>
      <w:numFmt w:val="russianUpper"/>
      <w:lvlText w:val="%1)"/>
      <w:lvlJc w:val="left"/>
      <w:pPr>
        <w:tabs>
          <w:tab w:val="num" w:pos="694"/>
        </w:tabs>
        <w:ind w:left="6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21">
    <w:nsid w:val="29E15088"/>
    <w:multiLevelType w:val="hybridMultilevel"/>
    <w:tmpl w:val="CE229A3E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BD55059"/>
    <w:multiLevelType w:val="hybridMultilevel"/>
    <w:tmpl w:val="4F10761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537EA9"/>
    <w:multiLevelType w:val="hybridMultilevel"/>
    <w:tmpl w:val="D892F392"/>
    <w:lvl w:ilvl="0" w:tplc="3FB4286E">
      <w:start w:val="1"/>
      <w:numFmt w:val="russianUpp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32DB374A"/>
    <w:multiLevelType w:val="hybridMultilevel"/>
    <w:tmpl w:val="A0A6772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B356F8"/>
    <w:multiLevelType w:val="hybridMultilevel"/>
    <w:tmpl w:val="3E84A92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040BB4"/>
    <w:multiLevelType w:val="hybridMultilevel"/>
    <w:tmpl w:val="2EFA9050"/>
    <w:lvl w:ilvl="0" w:tplc="000403A2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91BA7"/>
    <w:multiLevelType w:val="hybridMultilevel"/>
    <w:tmpl w:val="0A7EF8F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653A1F"/>
    <w:multiLevelType w:val="hybridMultilevel"/>
    <w:tmpl w:val="12B620A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4B070D"/>
    <w:multiLevelType w:val="hybridMultilevel"/>
    <w:tmpl w:val="59A0C9D8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43C6780"/>
    <w:multiLevelType w:val="hybridMultilevel"/>
    <w:tmpl w:val="E81896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3677D9"/>
    <w:multiLevelType w:val="hybridMultilevel"/>
    <w:tmpl w:val="43569374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4672422D"/>
    <w:multiLevelType w:val="hybridMultilevel"/>
    <w:tmpl w:val="CF768CDE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5C12FD"/>
    <w:multiLevelType w:val="hybridMultilevel"/>
    <w:tmpl w:val="299CCC90"/>
    <w:lvl w:ilvl="0" w:tplc="B60EC69A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5CB8E4">
      <w:start w:val="1"/>
      <w:numFmt w:val="russianLower"/>
      <w:lvlText w:val="%4)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4A8336CB"/>
    <w:multiLevelType w:val="hybridMultilevel"/>
    <w:tmpl w:val="9E188CE8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A9B6F40"/>
    <w:multiLevelType w:val="hybridMultilevel"/>
    <w:tmpl w:val="A790C4FC"/>
    <w:lvl w:ilvl="0" w:tplc="3FB4286E">
      <w:start w:val="1"/>
      <w:numFmt w:val="russianUpper"/>
      <w:lvlText w:val="%1)"/>
      <w:lvlJc w:val="left"/>
      <w:pPr>
        <w:tabs>
          <w:tab w:val="num" w:pos="1061"/>
        </w:tabs>
        <w:ind w:left="1061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1"/>
        </w:tabs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1"/>
        </w:tabs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1"/>
        </w:tabs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1"/>
        </w:tabs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1"/>
        </w:tabs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1"/>
        </w:tabs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1"/>
        </w:tabs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1"/>
        </w:tabs>
        <w:ind w:left="6821" w:hanging="180"/>
      </w:pPr>
    </w:lvl>
  </w:abstractNum>
  <w:abstractNum w:abstractNumId="37">
    <w:nsid w:val="4E7939D9"/>
    <w:multiLevelType w:val="hybridMultilevel"/>
    <w:tmpl w:val="FC56268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0BF7DDA"/>
    <w:multiLevelType w:val="hybridMultilevel"/>
    <w:tmpl w:val="C0E8350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1310CB4"/>
    <w:multiLevelType w:val="hybridMultilevel"/>
    <w:tmpl w:val="142E9BD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3257CE6"/>
    <w:multiLevelType w:val="hybridMultilevel"/>
    <w:tmpl w:val="A0FA14F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3FF1868"/>
    <w:multiLevelType w:val="hybridMultilevel"/>
    <w:tmpl w:val="20FA5FD8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>
    <w:nsid w:val="58127924"/>
    <w:multiLevelType w:val="hybridMultilevel"/>
    <w:tmpl w:val="7114984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8447F6F"/>
    <w:multiLevelType w:val="hybridMultilevel"/>
    <w:tmpl w:val="544690B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9BB2275"/>
    <w:multiLevelType w:val="hybridMultilevel"/>
    <w:tmpl w:val="3B8CE95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B405DF5"/>
    <w:multiLevelType w:val="hybridMultilevel"/>
    <w:tmpl w:val="127C63AC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5D751230"/>
    <w:multiLevelType w:val="hybridMultilevel"/>
    <w:tmpl w:val="B344C180"/>
    <w:lvl w:ilvl="0" w:tplc="C5C8066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DB817F8"/>
    <w:multiLevelType w:val="hybridMultilevel"/>
    <w:tmpl w:val="949E049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EAE042C"/>
    <w:multiLevelType w:val="hybridMultilevel"/>
    <w:tmpl w:val="9924AA44"/>
    <w:lvl w:ilvl="0" w:tplc="3FB4286E">
      <w:start w:val="1"/>
      <w:numFmt w:val="russianUpp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1">
    <w:nsid w:val="5ED55645"/>
    <w:multiLevelType w:val="hybridMultilevel"/>
    <w:tmpl w:val="DD4C326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FD00342"/>
    <w:multiLevelType w:val="hybridMultilevel"/>
    <w:tmpl w:val="6FACA25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31446CB"/>
    <w:multiLevelType w:val="hybridMultilevel"/>
    <w:tmpl w:val="277AEA3A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4542B28"/>
    <w:multiLevelType w:val="hybridMultilevel"/>
    <w:tmpl w:val="384E8662"/>
    <w:lvl w:ilvl="0" w:tplc="C5C8066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3FB4286E">
      <w:start w:val="1"/>
      <w:numFmt w:val="russianUpp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66093CCA"/>
    <w:multiLevelType w:val="hybridMultilevel"/>
    <w:tmpl w:val="9EE440E2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8D44FB7"/>
    <w:multiLevelType w:val="hybridMultilevel"/>
    <w:tmpl w:val="E20A342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94C44E4"/>
    <w:multiLevelType w:val="hybridMultilevel"/>
    <w:tmpl w:val="5882CA4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A632F6E"/>
    <w:multiLevelType w:val="hybridMultilevel"/>
    <w:tmpl w:val="9FFAE5B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B073557"/>
    <w:multiLevelType w:val="hybridMultilevel"/>
    <w:tmpl w:val="3642C90E"/>
    <w:lvl w:ilvl="0" w:tplc="3FB4286E">
      <w:start w:val="1"/>
      <w:numFmt w:val="russianUpper"/>
      <w:lvlText w:val="%1)"/>
      <w:lvlJc w:val="left"/>
      <w:pPr>
        <w:tabs>
          <w:tab w:val="num" w:pos="1634"/>
        </w:tabs>
        <w:ind w:left="16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34"/>
        </w:tabs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54"/>
        </w:tabs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74"/>
        </w:tabs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94"/>
        </w:tabs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14"/>
        </w:tabs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34"/>
        </w:tabs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54"/>
        </w:tabs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74"/>
        </w:tabs>
        <w:ind w:left="7574" w:hanging="180"/>
      </w:pPr>
    </w:lvl>
  </w:abstractNum>
  <w:abstractNum w:abstractNumId="61">
    <w:nsid w:val="6BB53C5D"/>
    <w:multiLevelType w:val="hybridMultilevel"/>
    <w:tmpl w:val="98E891E2"/>
    <w:lvl w:ilvl="0" w:tplc="9766C46C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6BBF460B"/>
    <w:multiLevelType w:val="hybridMultilevel"/>
    <w:tmpl w:val="B3DA5EB2"/>
    <w:lvl w:ilvl="0" w:tplc="1C901EF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3">
    <w:nsid w:val="6DD2623D"/>
    <w:multiLevelType w:val="hybridMultilevel"/>
    <w:tmpl w:val="FF982D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E61604B"/>
    <w:multiLevelType w:val="hybridMultilevel"/>
    <w:tmpl w:val="DD2EDF3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0635385"/>
    <w:multiLevelType w:val="hybridMultilevel"/>
    <w:tmpl w:val="93FEEC0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09A0799"/>
    <w:multiLevelType w:val="hybridMultilevel"/>
    <w:tmpl w:val="441C536C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>
    <w:nsid w:val="7196663A"/>
    <w:multiLevelType w:val="hybridMultilevel"/>
    <w:tmpl w:val="26A4E20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45356CB"/>
    <w:multiLevelType w:val="hybridMultilevel"/>
    <w:tmpl w:val="30684C94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777505AE"/>
    <w:multiLevelType w:val="hybridMultilevel"/>
    <w:tmpl w:val="4DBA35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77BC3C2E"/>
    <w:multiLevelType w:val="hybridMultilevel"/>
    <w:tmpl w:val="C8EEF34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86F0E48"/>
    <w:multiLevelType w:val="hybridMultilevel"/>
    <w:tmpl w:val="D7101EB2"/>
    <w:lvl w:ilvl="0" w:tplc="3FB4286E">
      <w:start w:val="1"/>
      <w:numFmt w:val="russianUpper"/>
      <w:lvlText w:val="%1)"/>
      <w:lvlJc w:val="left"/>
      <w:pPr>
        <w:tabs>
          <w:tab w:val="num" w:pos="1229"/>
        </w:tabs>
        <w:ind w:left="1229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49"/>
        </w:tabs>
        <w:ind w:left="19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9"/>
        </w:tabs>
        <w:ind w:left="26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9"/>
        </w:tabs>
        <w:ind w:left="33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9"/>
        </w:tabs>
        <w:ind w:left="41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9"/>
        </w:tabs>
        <w:ind w:left="48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9"/>
        </w:tabs>
        <w:ind w:left="55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9"/>
        </w:tabs>
        <w:ind w:left="62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9"/>
        </w:tabs>
        <w:ind w:left="6989" w:hanging="180"/>
      </w:pPr>
    </w:lvl>
  </w:abstractNum>
  <w:abstractNum w:abstractNumId="73">
    <w:nsid w:val="78A80A42"/>
    <w:multiLevelType w:val="hybridMultilevel"/>
    <w:tmpl w:val="5E74DD24"/>
    <w:lvl w:ilvl="0" w:tplc="C5C80660">
      <w:start w:val="1"/>
      <w:numFmt w:val="russianUpp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>
    <w:nsid w:val="7A0263A2"/>
    <w:multiLevelType w:val="hybridMultilevel"/>
    <w:tmpl w:val="029A17AA"/>
    <w:lvl w:ilvl="0" w:tplc="3FB4286E">
      <w:start w:val="1"/>
      <w:numFmt w:val="russianUpp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5">
    <w:nsid w:val="7CB20869"/>
    <w:multiLevelType w:val="hybridMultilevel"/>
    <w:tmpl w:val="AFFE0EB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F1C29D3"/>
    <w:multiLevelType w:val="hybridMultilevel"/>
    <w:tmpl w:val="6EEA9152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F970DA1"/>
    <w:multiLevelType w:val="hybridMultilevel"/>
    <w:tmpl w:val="08EA69F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4"/>
  </w:num>
  <w:num w:numId="2">
    <w:abstractNumId w:val="10"/>
  </w:num>
  <w:num w:numId="3">
    <w:abstractNumId w:val="27"/>
  </w:num>
  <w:num w:numId="4">
    <w:abstractNumId w:val="63"/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8"/>
  </w:num>
  <w:num w:numId="7">
    <w:abstractNumId w:val="73"/>
  </w:num>
  <w:num w:numId="8">
    <w:abstractNumId w:val="35"/>
  </w:num>
  <w:num w:numId="9">
    <w:abstractNumId w:val="21"/>
  </w:num>
  <w:num w:numId="10">
    <w:abstractNumId w:val="5"/>
  </w:num>
  <w:num w:numId="11">
    <w:abstractNumId w:val="1"/>
  </w:num>
  <w:num w:numId="12">
    <w:abstractNumId w:val="36"/>
  </w:num>
  <w:num w:numId="13">
    <w:abstractNumId w:val="2"/>
  </w:num>
  <w:num w:numId="14">
    <w:abstractNumId w:val="72"/>
  </w:num>
  <w:num w:numId="15">
    <w:abstractNumId w:val="61"/>
  </w:num>
  <w:num w:numId="16">
    <w:abstractNumId w:val="14"/>
  </w:num>
  <w:num w:numId="17">
    <w:abstractNumId w:val="47"/>
  </w:num>
  <w:num w:numId="18">
    <w:abstractNumId w:val="69"/>
  </w:num>
  <w:num w:numId="19">
    <w:abstractNumId w:val="54"/>
  </w:num>
  <w:num w:numId="20">
    <w:abstractNumId w:val="23"/>
  </w:num>
  <w:num w:numId="21">
    <w:abstractNumId w:val="74"/>
  </w:num>
  <w:num w:numId="22">
    <w:abstractNumId w:val="20"/>
  </w:num>
  <w:num w:numId="23">
    <w:abstractNumId w:val="60"/>
  </w:num>
  <w:num w:numId="24">
    <w:abstractNumId w:val="50"/>
  </w:num>
  <w:num w:numId="25">
    <w:abstractNumId w:val="51"/>
  </w:num>
  <w:num w:numId="26">
    <w:abstractNumId w:val="65"/>
  </w:num>
  <w:num w:numId="27">
    <w:abstractNumId w:val="71"/>
  </w:num>
  <w:num w:numId="28">
    <w:abstractNumId w:val="0"/>
  </w:num>
  <w:num w:numId="29">
    <w:abstractNumId w:val="38"/>
  </w:num>
  <w:num w:numId="30">
    <w:abstractNumId w:val="8"/>
  </w:num>
  <w:num w:numId="31">
    <w:abstractNumId w:val="44"/>
  </w:num>
  <w:num w:numId="32">
    <w:abstractNumId w:val="28"/>
  </w:num>
  <w:num w:numId="33">
    <w:abstractNumId w:val="19"/>
  </w:num>
  <w:num w:numId="34">
    <w:abstractNumId w:val="7"/>
  </w:num>
  <w:num w:numId="35">
    <w:abstractNumId w:val="46"/>
  </w:num>
  <w:num w:numId="36">
    <w:abstractNumId w:val="37"/>
  </w:num>
  <w:num w:numId="37">
    <w:abstractNumId w:val="12"/>
  </w:num>
  <w:num w:numId="38">
    <w:abstractNumId w:val="26"/>
  </w:num>
  <w:num w:numId="39">
    <w:abstractNumId w:val="33"/>
  </w:num>
  <w:num w:numId="40">
    <w:abstractNumId w:val="13"/>
  </w:num>
  <w:num w:numId="41">
    <w:abstractNumId w:val="49"/>
  </w:num>
  <w:num w:numId="42">
    <w:abstractNumId w:val="68"/>
  </w:num>
  <w:num w:numId="43">
    <w:abstractNumId w:val="17"/>
  </w:num>
  <w:num w:numId="44">
    <w:abstractNumId w:val="41"/>
  </w:num>
  <w:num w:numId="45">
    <w:abstractNumId w:val="22"/>
  </w:num>
  <w:num w:numId="46">
    <w:abstractNumId w:val="57"/>
  </w:num>
  <w:num w:numId="47">
    <w:abstractNumId w:val="15"/>
  </w:num>
  <w:num w:numId="48">
    <w:abstractNumId w:val="77"/>
  </w:num>
  <w:num w:numId="49">
    <w:abstractNumId w:val="52"/>
  </w:num>
  <w:num w:numId="50">
    <w:abstractNumId w:val="58"/>
  </w:num>
  <w:num w:numId="51">
    <w:abstractNumId w:val="40"/>
  </w:num>
  <w:num w:numId="52">
    <w:abstractNumId w:val="4"/>
  </w:num>
  <w:num w:numId="53">
    <w:abstractNumId w:val="55"/>
  </w:num>
  <w:num w:numId="54">
    <w:abstractNumId w:val="53"/>
  </w:num>
  <w:num w:numId="55">
    <w:abstractNumId w:val="6"/>
  </w:num>
  <w:num w:numId="56">
    <w:abstractNumId w:val="29"/>
  </w:num>
  <w:num w:numId="57">
    <w:abstractNumId w:val="16"/>
  </w:num>
  <w:num w:numId="58">
    <w:abstractNumId w:val="11"/>
  </w:num>
  <w:num w:numId="59">
    <w:abstractNumId w:val="59"/>
  </w:num>
  <w:num w:numId="60">
    <w:abstractNumId w:val="3"/>
  </w:num>
  <w:num w:numId="61">
    <w:abstractNumId w:val="66"/>
  </w:num>
  <w:num w:numId="62">
    <w:abstractNumId w:val="75"/>
  </w:num>
  <w:num w:numId="63">
    <w:abstractNumId w:val="9"/>
  </w:num>
  <w:num w:numId="64">
    <w:abstractNumId w:val="31"/>
  </w:num>
  <w:num w:numId="65">
    <w:abstractNumId w:val="25"/>
  </w:num>
  <w:num w:numId="66">
    <w:abstractNumId w:val="67"/>
  </w:num>
  <w:num w:numId="67">
    <w:abstractNumId w:val="42"/>
  </w:num>
  <w:num w:numId="68">
    <w:abstractNumId w:val="30"/>
  </w:num>
  <w:num w:numId="69">
    <w:abstractNumId w:val="76"/>
  </w:num>
  <w:num w:numId="70">
    <w:abstractNumId w:val="62"/>
  </w:num>
  <w:num w:numId="71">
    <w:abstractNumId w:val="56"/>
  </w:num>
  <w:num w:numId="72">
    <w:abstractNumId w:val="45"/>
  </w:num>
  <w:num w:numId="73">
    <w:abstractNumId w:val="32"/>
  </w:num>
  <w:num w:numId="74">
    <w:abstractNumId w:val="39"/>
  </w:num>
  <w:num w:numId="75">
    <w:abstractNumId w:val="24"/>
  </w:num>
  <w:num w:numId="76">
    <w:abstractNumId w:val="43"/>
  </w:num>
  <w:num w:numId="77">
    <w:abstractNumId w:val="70"/>
  </w:num>
  <w:num w:numId="78">
    <w:abstractNumId w:val="18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2229"/>
    <w:rsid w:val="0000646E"/>
    <w:rsid w:val="000116FE"/>
    <w:rsid w:val="00011E81"/>
    <w:rsid w:val="00014C93"/>
    <w:rsid w:val="00016CCF"/>
    <w:rsid w:val="00021162"/>
    <w:rsid w:val="00021AB6"/>
    <w:rsid w:val="00023376"/>
    <w:rsid w:val="00024F39"/>
    <w:rsid w:val="00025365"/>
    <w:rsid w:val="00041B47"/>
    <w:rsid w:val="00043319"/>
    <w:rsid w:val="00045774"/>
    <w:rsid w:val="000467DB"/>
    <w:rsid w:val="0004680E"/>
    <w:rsid w:val="00046BE3"/>
    <w:rsid w:val="00052800"/>
    <w:rsid w:val="00052D34"/>
    <w:rsid w:val="000530A7"/>
    <w:rsid w:val="00054616"/>
    <w:rsid w:val="0005580E"/>
    <w:rsid w:val="00055A4E"/>
    <w:rsid w:val="00056AE6"/>
    <w:rsid w:val="000640BA"/>
    <w:rsid w:val="000651F2"/>
    <w:rsid w:val="00070D8F"/>
    <w:rsid w:val="00071098"/>
    <w:rsid w:val="000729C2"/>
    <w:rsid w:val="0007466F"/>
    <w:rsid w:val="00077CE3"/>
    <w:rsid w:val="00083E34"/>
    <w:rsid w:val="00084377"/>
    <w:rsid w:val="0008661D"/>
    <w:rsid w:val="0008707F"/>
    <w:rsid w:val="00091898"/>
    <w:rsid w:val="00096892"/>
    <w:rsid w:val="00096B69"/>
    <w:rsid w:val="00096F7E"/>
    <w:rsid w:val="0009732B"/>
    <w:rsid w:val="000A15C3"/>
    <w:rsid w:val="000A20BC"/>
    <w:rsid w:val="000A3E80"/>
    <w:rsid w:val="000A58F5"/>
    <w:rsid w:val="000B0F59"/>
    <w:rsid w:val="000B12A8"/>
    <w:rsid w:val="000B3EEA"/>
    <w:rsid w:val="000B4754"/>
    <w:rsid w:val="000B65FD"/>
    <w:rsid w:val="000B6D7E"/>
    <w:rsid w:val="000C18B5"/>
    <w:rsid w:val="000C19EB"/>
    <w:rsid w:val="000C46D5"/>
    <w:rsid w:val="000D307F"/>
    <w:rsid w:val="000E11EF"/>
    <w:rsid w:val="000E27C7"/>
    <w:rsid w:val="000F1F10"/>
    <w:rsid w:val="000F2A76"/>
    <w:rsid w:val="000F70F8"/>
    <w:rsid w:val="000F789B"/>
    <w:rsid w:val="00101B25"/>
    <w:rsid w:val="001027B6"/>
    <w:rsid w:val="00113400"/>
    <w:rsid w:val="00115773"/>
    <w:rsid w:val="00116312"/>
    <w:rsid w:val="0012044C"/>
    <w:rsid w:val="00124069"/>
    <w:rsid w:val="00131F65"/>
    <w:rsid w:val="00134930"/>
    <w:rsid w:val="00135F32"/>
    <w:rsid w:val="00137F3D"/>
    <w:rsid w:val="00140068"/>
    <w:rsid w:val="00140FF1"/>
    <w:rsid w:val="001451AD"/>
    <w:rsid w:val="0014600D"/>
    <w:rsid w:val="00146C3B"/>
    <w:rsid w:val="0014768B"/>
    <w:rsid w:val="00147F0D"/>
    <w:rsid w:val="001549C2"/>
    <w:rsid w:val="00157586"/>
    <w:rsid w:val="001602BD"/>
    <w:rsid w:val="00161259"/>
    <w:rsid w:val="001637E4"/>
    <w:rsid w:val="0016576D"/>
    <w:rsid w:val="001713FA"/>
    <w:rsid w:val="001755D3"/>
    <w:rsid w:val="001761CC"/>
    <w:rsid w:val="00177147"/>
    <w:rsid w:val="00184391"/>
    <w:rsid w:val="00197403"/>
    <w:rsid w:val="001A6B50"/>
    <w:rsid w:val="001B5551"/>
    <w:rsid w:val="001C3488"/>
    <w:rsid w:val="001C3D1F"/>
    <w:rsid w:val="001C7865"/>
    <w:rsid w:val="001D0D72"/>
    <w:rsid w:val="001D2156"/>
    <w:rsid w:val="001D4115"/>
    <w:rsid w:val="001D43B8"/>
    <w:rsid w:val="001F313B"/>
    <w:rsid w:val="00201188"/>
    <w:rsid w:val="0020159D"/>
    <w:rsid w:val="00203D46"/>
    <w:rsid w:val="002060EA"/>
    <w:rsid w:val="00214A7A"/>
    <w:rsid w:val="0021553B"/>
    <w:rsid w:val="00221D5D"/>
    <w:rsid w:val="0022519C"/>
    <w:rsid w:val="0022626E"/>
    <w:rsid w:val="00226EAD"/>
    <w:rsid w:val="00233CE3"/>
    <w:rsid w:val="00236743"/>
    <w:rsid w:val="00242E7E"/>
    <w:rsid w:val="00244F1A"/>
    <w:rsid w:val="0024571C"/>
    <w:rsid w:val="00253ADF"/>
    <w:rsid w:val="00253D13"/>
    <w:rsid w:val="00256A95"/>
    <w:rsid w:val="00257D95"/>
    <w:rsid w:val="002647F4"/>
    <w:rsid w:val="002669A3"/>
    <w:rsid w:val="00272F54"/>
    <w:rsid w:val="00274B43"/>
    <w:rsid w:val="002764BF"/>
    <w:rsid w:val="0028067B"/>
    <w:rsid w:val="00296E75"/>
    <w:rsid w:val="002A15D6"/>
    <w:rsid w:val="002A6F40"/>
    <w:rsid w:val="002B5CA4"/>
    <w:rsid w:val="002B7B5E"/>
    <w:rsid w:val="002C6B00"/>
    <w:rsid w:val="002D4670"/>
    <w:rsid w:val="002E0121"/>
    <w:rsid w:val="002E09FB"/>
    <w:rsid w:val="002E1D66"/>
    <w:rsid w:val="002E4105"/>
    <w:rsid w:val="002E54E8"/>
    <w:rsid w:val="002E5592"/>
    <w:rsid w:val="002E56CD"/>
    <w:rsid w:val="002E7489"/>
    <w:rsid w:val="002F302F"/>
    <w:rsid w:val="002F4B02"/>
    <w:rsid w:val="00305C30"/>
    <w:rsid w:val="00306FEC"/>
    <w:rsid w:val="00315C4C"/>
    <w:rsid w:val="0032279C"/>
    <w:rsid w:val="00322EC4"/>
    <w:rsid w:val="00330FC3"/>
    <w:rsid w:val="003322AC"/>
    <w:rsid w:val="0033522B"/>
    <w:rsid w:val="003354CD"/>
    <w:rsid w:val="003361F9"/>
    <w:rsid w:val="003365B6"/>
    <w:rsid w:val="0033688A"/>
    <w:rsid w:val="003404C6"/>
    <w:rsid w:val="0035002B"/>
    <w:rsid w:val="003509C2"/>
    <w:rsid w:val="00352351"/>
    <w:rsid w:val="003541A6"/>
    <w:rsid w:val="00364331"/>
    <w:rsid w:val="00366D53"/>
    <w:rsid w:val="00372A8A"/>
    <w:rsid w:val="003831A6"/>
    <w:rsid w:val="00387641"/>
    <w:rsid w:val="003906C8"/>
    <w:rsid w:val="003928D2"/>
    <w:rsid w:val="00397EA8"/>
    <w:rsid w:val="003A2AE7"/>
    <w:rsid w:val="003A5EAD"/>
    <w:rsid w:val="003A6D5D"/>
    <w:rsid w:val="003A7E9E"/>
    <w:rsid w:val="003B57EA"/>
    <w:rsid w:val="003B7F23"/>
    <w:rsid w:val="003C0DE0"/>
    <w:rsid w:val="003C16F9"/>
    <w:rsid w:val="003C2414"/>
    <w:rsid w:val="003C3F07"/>
    <w:rsid w:val="003C559E"/>
    <w:rsid w:val="003D0BD5"/>
    <w:rsid w:val="003D1631"/>
    <w:rsid w:val="003D190B"/>
    <w:rsid w:val="003D2E5C"/>
    <w:rsid w:val="003D66C5"/>
    <w:rsid w:val="003E21D5"/>
    <w:rsid w:val="00400015"/>
    <w:rsid w:val="00400558"/>
    <w:rsid w:val="0040561E"/>
    <w:rsid w:val="0041037E"/>
    <w:rsid w:val="00414B71"/>
    <w:rsid w:val="00415756"/>
    <w:rsid w:val="004217B2"/>
    <w:rsid w:val="00424780"/>
    <w:rsid w:val="00435423"/>
    <w:rsid w:val="004363F2"/>
    <w:rsid w:val="004370A2"/>
    <w:rsid w:val="00437FB2"/>
    <w:rsid w:val="00441E78"/>
    <w:rsid w:val="00445743"/>
    <w:rsid w:val="00450D73"/>
    <w:rsid w:val="00453A80"/>
    <w:rsid w:val="004542B7"/>
    <w:rsid w:val="00455BB3"/>
    <w:rsid w:val="00460559"/>
    <w:rsid w:val="00464482"/>
    <w:rsid w:val="00481C51"/>
    <w:rsid w:val="00482BC1"/>
    <w:rsid w:val="00484023"/>
    <w:rsid w:val="004935BD"/>
    <w:rsid w:val="00496F4E"/>
    <w:rsid w:val="004A3F54"/>
    <w:rsid w:val="004A7544"/>
    <w:rsid w:val="004B0AE2"/>
    <w:rsid w:val="004B3CCA"/>
    <w:rsid w:val="004B6C2F"/>
    <w:rsid w:val="004C6596"/>
    <w:rsid w:val="004C75A9"/>
    <w:rsid w:val="004D3B0B"/>
    <w:rsid w:val="004D6FC0"/>
    <w:rsid w:val="004E0EA3"/>
    <w:rsid w:val="004E1771"/>
    <w:rsid w:val="004E59D0"/>
    <w:rsid w:val="004F3962"/>
    <w:rsid w:val="004F3E0F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5872"/>
    <w:rsid w:val="00516194"/>
    <w:rsid w:val="005161C4"/>
    <w:rsid w:val="00521A79"/>
    <w:rsid w:val="0052516A"/>
    <w:rsid w:val="00526074"/>
    <w:rsid w:val="00530679"/>
    <w:rsid w:val="00543DD6"/>
    <w:rsid w:val="00550F1C"/>
    <w:rsid w:val="00551D54"/>
    <w:rsid w:val="00555E0B"/>
    <w:rsid w:val="00563815"/>
    <w:rsid w:val="00564224"/>
    <w:rsid w:val="0057457D"/>
    <w:rsid w:val="00574A60"/>
    <w:rsid w:val="00576E03"/>
    <w:rsid w:val="0058603B"/>
    <w:rsid w:val="00586411"/>
    <w:rsid w:val="005906D3"/>
    <w:rsid w:val="005927BF"/>
    <w:rsid w:val="00596EC7"/>
    <w:rsid w:val="005A2813"/>
    <w:rsid w:val="005A4B33"/>
    <w:rsid w:val="005B387E"/>
    <w:rsid w:val="005D5730"/>
    <w:rsid w:val="005D78FA"/>
    <w:rsid w:val="005E0C5F"/>
    <w:rsid w:val="005E448D"/>
    <w:rsid w:val="005F6044"/>
    <w:rsid w:val="005F62CD"/>
    <w:rsid w:val="0060376E"/>
    <w:rsid w:val="00603E55"/>
    <w:rsid w:val="006047C2"/>
    <w:rsid w:val="006073DA"/>
    <w:rsid w:val="00607A78"/>
    <w:rsid w:val="00610CB2"/>
    <w:rsid w:val="006114B3"/>
    <w:rsid w:val="00611C96"/>
    <w:rsid w:val="00614A35"/>
    <w:rsid w:val="00617A42"/>
    <w:rsid w:val="00622B8F"/>
    <w:rsid w:val="00626DF2"/>
    <w:rsid w:val="006311ED"/>
    <w:rsid w:val="006323E4"/>
    <w:rsid w:val="00633C41"/>
    <w:rsid w:val="00635E28"/>
    <w:rsid w:val="00646E58"/>
    <w:rsid w:val="006624E0"/>
    <w:rsid w:val="0066482E"/>
    <w:rsid w:val="00671018"/>
    <w:rsid w:val="006710D6"/>
    <w:rsid w:val="006800E6"/>
    <w:rsid w:val="00682C08"/>
    <w:rsid w:val="00683EE3"/>
    <w:rsid w:val="00685097"/>
    <w:rsid w:val="00686EC0"/>
    <w:rsid w:val="00691219"/>
    <w:rsid w:val="00692EEA"/>
    <w:rsid w:val="00694C38"/>
    <w:rsid w:val="006A186C"/>
    <w:rsid w:val="006A4D52"/>
    <w:rsid w:val="006A58EA"/>
    <w:rsid w:val="006A6DDB"/>
    <w:rsid w:val="006B48CF"/>
    <w:rsid w:val="006B769E"/>
    <w:rsid w:val="006D4674"/>
    <w:rsid w:val="006E1EC5"/>
    <w:rsid w:val="006E1ECA"/>
    <w:rsid w:val="006F6405"/>
    <w:rsid w:val="006F7575"/>
    <w:rsid w:val="00700102"/>
    <w:rsid w:val="00700E50"/>
    <w:rsid w:val="00711673"/>
    <w:rsid w:val="00712E1F"/>
    <w:rsid w:val="00727DCB"/>
    <w:rsid w:val="00733688"/>
    <w:rsid w:val="00734042"/>
    <w:rsid w:val="00737AFE"/>
    <w:rsid w:val="00747CF1"/>
    <w:rsid w:val="007509C7"/>
    <w:rsid w:val="00752283"/>
    <w:rsid w:val="007528CC"/>
    <w:rsid w:val="00754796"/>
    <w:rsid w:val="007608AC"/>
    <w:rsid w:val="00771B1D"/>
    <w:rsid w:val="00790268"/>
    <w:rsid w:val="007932CC"/>
    <w:rsid w:val="007A20F1"/>
    <w:rsid w:val="007A2925"/>
    <w:rsid w:val="007A3EB0"/>
    <w:rsid w:val="007A67B7"/>
    <w:rsid w:val="007B4576"/>
    <w:rsid w:val="007C0EA2"/>
    <w:rsid w:val="007C3B96"/>
    <w:rsid w:val="007C47D9"/>
    <w:rsid w:val="007C7A28"/>
    <w:rsid w:val="007D067B"/>
    <w:rsid w:val="007D3E4D"/>
    <w:rsid w:val="007D4B53"/>
    <w:rsid w:val="007E0C6F"/>
    <w:rsid w:val="007E37C6"/>
    <w:rsid w:val="00800438"/>
    <w:rsid w:val="008018F5"/>
    <w:rsid w:val="00806362"/>
    <w:rsid w:val="00810DAB"/>
    <w:rsid w:val="008121DA"/>
    <w:rsid w:val="00813C94"/>
    <w:rsid w:val="008150A3"/>
    <w:rsid w:val="0081652B"/>
    <w:rsid w:val="00816DDC"/>
    <w:rsid w:val="008176E7"/>
    <w:rsid w:val="00817C0F"/>
    <w:rsid w:val="00817CD7"/>
    <w:rsid w:val="00822AE2"/>
    <w:rsid w:val="008318AB"/>
    <w:rsid w:val="00833EF7"/>
    <w:rsid w:val="008357E4"/>
    <w:rsid w:val="008374BD"/>
    <w:rsid w:val="00837D86"/>
    <w:rsid w:val="0084079E"/>
    <w:rsid w:val="00842754"/>
    <w:rsid w:val="008548F1"/>
    <w:rsid w:val="00854A5E"/>
    <w:rsid w:val="00855691"/>
    <w:rsid w:val="008628EB"/>
    <w:rsid w:val="00865980"/>
    <w:rsid w:val="00867ADC"/>
    <w:rsid w:val="00870F26"/>
    <w:rsid w:val="0087168B"/>
    <w:rsid w:val="0087280A"/>
    <w:rsid w:val="008814EE"/>
    <w:rsid w:val="00885A1D"/>
    <w:rsid w:val="008A5C7C"/>
    <w:rsid w:val="008B1B76"/>
    <w:rsid w:val="008B6105"/>
    <w:rsid w:val="008C5590"/>
    <w:rsid w:val="008D5B96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17EDA"/>
    <w:rsid w:val="00920BB3"/>
    <w:rsid w:val="00926E80"/>
    <w:rsid w:val="00930C09"/>
    <w:rsid w:val="00942F2F"/>
    <w:rsid w:val="009433D3"/>
    <w:rsid w:val="00944504"/>
    <w:rsid w:val="00951968"/>
    <w:rsid w:val="00957520"/>
    <w:rsid w:val="00961BCC"/>
    <w:rsid w:val="009626E7"/>
    <w:rsid w:val="009652BA"/>
    <w:rsid w:val="00966C2A"/>
    <w:rsid w:val="00970ECA"/>
    <w:rsid w:val="0098450D"/>
    <w:rsid w:val="00995DEE"/>
    <w:rsid w:val="00997916"/>
    <w:rsid w:val="00997FC3"/>
    <w:rsid w:val="009A4F6B"/>
    <w:rsid w:val="009A6697"/>
    <w:rsid w:val="009B509A"/>
    <w:rsid w:val="009C453D"/>
    <w:rsid w:val="009C79C5"/>
    <w:rsid w:val="009D144F"/>
    <w:rsid w:val="009D5B37"/>
    <w:rsid w:val="009D60FC"/>
    <w:rsid w:val="009E0D1D"/>
    <w:rsid w:val="009E12AD"/>
    <w:rsid w:val="009E5E1D"/>
    <w:rsid w:val="009F033B"/>
    <w:rsid w:val="009F14F8"/>
    <w:rsid w:val="00A0016F"/>
    <w:rsid w:val="00A11E3D"/>
    <w:rsid w:val="00A12F33"/>
    <w:rsid w:val="00A139B1"/>
    <w:rsid w:val="00A156DC"/>
    <w:rsid w:val="00A15DAF"/>
    <w:rsid w:val="00A250BA"/>
    <w:rsid w:val="00A2519B"/>
    <w:rsid w:val="00A30463"/>
    <w:rsid w:val="00A32146"/>
    <w:rsid w:val="00A34D15"/>
    <w:rsid w:val="00A36AFB"/>
    <w:rsid w:val="00A36D92"/>
    <w:rsid w:val="00A45BCC"/>
    <w:rsid w:val="00A506E2"/>
    <w:rsid w:val="00A5153C"/>
    <w:rsid w:val="00A60211"/>
    <w:rsid w:val="00A63364"/>
    <w:rsid w:val="00A64AA5"/>
    <w:rsid w:val="00A7375F"/>
    <w:rsid w:val="00A73C7A"/>
    <w:rsid w:val="00A83D43"/>
    <w:rsid w:val="00A84CFC"/>
    <w:rsid w:val="00A93363"/>
    <w:rsid w:val="00A93676"/>
    <w:rsid w:val="00A93B70"/>
    <w:rsid w:val="00A9781C"/>
    <w:rsid w:val="00AA2529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571D"/>
    <w:rsid w:val="00AD669B"/>
    <w:rsid w:val="00AD7ED9"/>
    <w:rsid w:val="00AE3084"/>
    <w:rsid w:val="00AE4888"/>
    <w:rsid w:val="00AF0354"/>
    <w:rsid w:val="00AF07F4"/>
    <w:rsid w:val="00AF0CFF"/>
    <w:rsid w:val="00AF3701"/>
    <w:rsid w:val="00AF3AAA"/>
    <w:rsid w:val="00B01D2E"/>
    <w:rsid w:val="00B062CE"/>
    <w:rsid w:val="00B10F44"/>
    <w:rsid w:val="00B13837"/>
    <w:rsid w:val="00B202EB"/>
    <w:rsid w:val="00B210DA"/>
    <w:rsid w:val="00B22E5D"/>
    <w:rsid w:val="00B25823"/>
    <w:rsid w:val="00B32324"/>
    <w:rsid w:val="00B37A74"/>
    <w:rsid w:val="00B4207B"/>
    <w:rsid w:val="00B46503"/>
    <w:rsid w:val="00B53236"/>
    <w:rsid w:val="00B648FD"/>
    <w:rsid w:val="00B7161E"/>
    <w:rsid w:val="00B73CCA"/>
    <w:rsid w:val="00B7759C"/>
    <w:rsid w:val="00B77B4E"/>
    <w:rsid w:val="00B77F93"/>
    <w:rsid w:val="00B802A1"/>
    <w:rsid w:val="00B836A8"/>
    <w:rsid w:val="00B910D9"/>
    <w:rsid w:val="00B9429C"/>
    <w:rsid w:val="00B96486"/>
    <w:rsid w:val="00B96C8B"/>
    <w:rsid w:val="00B97AB1"/>
    <w:rsid w:val="00BA2D49"/>
    <w:rsid w:val="00BA3ECC"/>
    <w:rsid w:val="00BA50C8"/>
    <w:rsid w:val="00BA6509"/>
    <w:rsid w:val="00BC38AD"/>
    <w:rsid w:val="00BC46DE"/>
    <w:rsid w:val="00BE3FBD"/>
    <w:rsid w:val="00BF0ED8"/>
    <w:rsid w:val="00BF522E"/>
    <w:rsid w:val="00C022A0"/>
    <w:rsid w:val="00C03BA0"/>
    <w:rsid w:val="00C06960"/>
    <w:rsid w:val="00C10CAC"/>
    <w:rsid w:val="00C12E19"/>
    <w:rsid w:val="00C259A7"/>
    <w:rsid w:val="00C37B70"/>
    <w:rsid w:val="00C4608F"/>
    <w:rsid w:val="00C467B3"/>
    <w:rsid w:val="00C47763"/>
    <w:rsid w:val="00C56CCD"/>
    <w:rsid w:val="00C60EB5"/>
    <w:rsid w:val="00C6557D"/>
    <w:rsid w:val="00C6648A"/>
    <w:rsid w:val="00C7081B"/>
    <w:rsid w:val="00C733F5"/>
    <w:rsid w:val="00C76037"/>
    <w:rsid w:val="00C766A7"/>
    <w:rsid w:val="00C87AB0"/>
    <w:rsid w:val="00C87B5D"/>
    <w:rsid w:val="00C970A4"/>
    <w:rsid w:val="00CA15AD"/>
    <w:rsid w:val="00CA33CF"/>
    <w:rsid w:val="00CB0950"/>
    <w:rsid w:val="00CC16DD"/>
    <w:rsid w:val="00CC279D"/>
    <w:rsid w:val="00CC35DF"/>
    <w:rsid w:val="00CC3AD4"/>
    <w:rsid w:val="00CC3B89"/>
    <w:rsid w:val="00CC3F63"/>
    <w:rsid w:val="00CC4C66"/>
    <w:rsid w:val="00CD00F5"/>
    <w:rsid w:val="00CE1136"/>
    <w:rsid w:val="00CE70E1"/>
    <w:rsid w:val="00CF1BA0"/>
    <w:rsid w:val="00CF2F1F"/>
    <w:rsid w:val="00CF4660"/>
    <w:rsid w:val="00CF65D1"/>
    <w:rsid w:val="00CF75DA"/>
    <w:rsid w:val="00D0147C"/>
    <w:rsid w:val="00D070B7"/>
    <w:rsid w:val="00D1256F"/>
    <w:rsid w:val="00D130F1"/>
    <w:rsid w:val="00D13247"/>
    <w:rsid w:val="00D14344"/>
    <w:rsid w:val="00D14445"/>
    <w:rsid w:val="00D148DC"/>
    <w:rsid w:val="00D1518D"/>
    <w:rsid w:val="00D15BBF"/>
    <w:rsid w:val="00D171C2"/>
    <w:rsid w:val="00D35CA9"/>
    <w:rsid w:val="00D37F64"/>
    <w:rsid w:val="00D4201C"/>
    <w:rsid w:val="00D423E8"/>
    <w:rsid w:val="00D4504B"/>
    <w:rsid w:val="00D45F5D"/>
    <w:rsid w:val="00D46EB4"/>
    <w:rsid w:val="00D531D2"/>
    <w:rsid w:val="00D5619E"/>
    <w:rsid w:val="00D611C1"/>
    <w:rsid w:val="00D63D4C"/>
    <w:rsid w:val="00D64D73"/>
    <w:rsid w:val="00D8132D"/>
    <w:rsid w:val="00D85B54"/>
    <w:rsid w:val="00D86610"/>
    <w:rsid w:val="00D936DC"/>
    <w:rsid w:val="00DA00FA"/>
    <w:rsid w:val="00DA4B72"/>
    <w:rsid w:val="00DA5E6E"/>
    <w:rsid w:val="00DB3924"/>
    <w:rsid w:val="00DB4C2D"/>
    <w:rsid w:val="00DB4C85"/>
    <w:rsid w:val="00DB59EF"/>
    <w:rsid w:val="00DB6DD6"/>
    <w:rsid w:val="00DB78EF"/>
    <w:rsid w:val="00DC3FED"/>
    <w:rsid w:val="00DC5981"/>
    <w:rsid w:val="00DD0271"/>
    <w:rsid w:val="00DE0F2E"/>
    <w:rsid w:val="00DE3341"/>
    <w:rsid w:val="00DE4B1A"/>
    <w:rsid w:val="00DE669C"/>
    <w:rsid w:val="00DE72C8"/>
    <w:rsid w:val="00DE7964"/>
    <w:rsid w:val="00DF4113"/>
    <w:rsid w:val="00DF4887"/>
    <w:rsid w:val="00DF5DA0"/>
    <w:rsid w:val="00E01106"/>
    <w:rsid w:val="00E04F51"/>
    <w:rsid w:val="00E05D68"/>
    <w:rsid w:val="00E06B13"/>
    <w:rsid w:val="00E21193"/>
    <w:rsid w:val="00E21E1D"/>
    <w:rsid w:val="00E229BF"/>
    <w:rsid w:val="00E23A61"/>
    <w:rsid w:val="00E33954"/>
    <w:rsid w:val="00E41F04"/>
    <w:rsid w:val="00E425F8"/>
    <w:rsid w:val="00E46293"/>
    <w:rsid w:val="00E5011C"/>
    <w:rsid w:val="00E5115C"/>
    <w:rsid w:val="00E517D0"/>
    <w:rsid w:val="00E52EE5"/>
    <w:rsid w:val="00E54193"/>
    <w:rsid w:val="00E571C2"/>
    <w:rsid w:val="00E62F4D"/>
    <w:rsid w:val="00E65D3A"/>
    <w:rsid w:val="00E65F92"/>
    <w:rsid w:val="00E72222"/>
    <w:rsid w:val="00E724D8"/>
    <w:rsid w:val="00E737A2"/>
    <w:rsid w:val="00E743DA"/>
    <w:rsid w:val="00E74A52"/>
    <w:rsid w:val="00E76FEA"/>
    <w:rsid w:val="00E839C4"/>
    <w:rsid w:val="00E85201"/>
    <w:rsid w:val="00E87CA7"/>
    <w:rsid w:val="00E921AD"/>
    <w:rsid w:val="00E93A6B"/>
    <w:rsid w:val="00E949DD"/>
    <w:rsid w:val="00EA7DF4"/>
    <w:rsid w:val="00EB4A3D"/>
    <w:rsid w:val="00EB6618"/>
    <w:rsid w:val="00EC5A7D"/>
    <w:rsid w:val="00EC6D76"/>
    <w:rsid w:val="00EC7E12"/>
    <w:rsid w:val="00ED0D06"/>
    <w:rsid w:val="00ED24AD"/>
    <w:rsid w:val="00ED25C6"/>
    <w:rsid w:val="00ED456F"/>
    <w:rsid w:val="00EE08A1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56E"/>
    <w:rsid w:val="00F16FBB"/>
    <w:rsid w:val="00F173C4"/>
    <w:rsid w:val="00F22188"/>
    <w:rsid w:val="00F26478"/>
    <w:rsid w:val="00F40D60"/>
    <w:rsid w:val="00F42D18"/>
    <w:rsid w:val="00F53561"/>
    <w:rsid w:val="00F55216"/>
    <w:rsid w:val="00F65168"/>
    <w:rsid w:val="00F66424"/>
    <w:rsid w:val="00F749DC"/>
    <w:rsid w:val="00F7609A"/>
    <w:rsid w:val="00F76DC3"/>
    <w:rsid w:val="00F77CF7"/>
    <w:rsid w:val="00F8340A"/>
    <w:rsid w:val="00F83990"/>
    <w:rsid w:val="00FA15FF"/>
    <w:rsid w:val="00FA4C78"/>
    <w:rsid w:val="00FA645D"/>
    <w:rsid w:val="00FA65E6"/>
    <w:rsid w:val="00FA7047"/>
    <w:rsid w:val="00FB4F8F"/>
    <w:rsid w:val="00FC2CCC"/>
    <w:rsid w:val="00FC736D"/>
    <w:rsid w:val="00FD0CB5"/>
    <w:rsid w:val="00FD3E9A"/>
    <w:rsid w:val="00FD47B0"/>
    <w:rsid w:val="00FD47D7"/>
    <w:rsid w:val="00FE044C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4568FC67"/>
  <w15:chartTrackingRefBased/>
  <w15:docId w15:val="{0B28A001-E6D3-491E-B9F6-52C2A185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D4201C"/>
    <w:rPr>
      <w:rFonts w:ascii="Arial" w:hAnsi="Arial"/>
      <w:b/>
      <w:kern w:val="28"/>
      <w:sz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917EDA"/>
    <w:pPr>
      <w:tabs>
        <w:tab w:val="right" w:leader="dot" w:pos="9781"/>
      </w:tabs>
      <w:ind w:left="-142"/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Emphasis"/>
    <w:qFormat/>
    <w:rsid w:val="00E33954"/>
    <w:rPr>
      <w:i/>
      <w:iCs/>
    </w:rPr>
  </w:style>
  <w:style w:type="character" w:styleId="af8">
    <w:name w:val="annotation reference"/>
    <w:rsid w:val="00146C3B"/>
    <w:rPr>
      <w:sz w:val="16"/>
      <w:szCs w:val="16"/>
    </w:rPr>
  </w:style>
  <w:style w:type="paragraph" w:styleId="af9">
    <w:name w:val="annotation text"/>
    <w:basedOn w:val="a"/>
    <w:link w:val="afa"/>
    <w:rsid w:val="00146C3B"/>
    <w:rPr>
      <w:sz w:val="20"/>
    </w:rPr>
  </w:style>
  <w:style w:type="character" w:customStyle="1" w:styleId="afa">
    <w:name w:val="Текст примечания Знак"/>
    <w:basedOn w:val="a0"/>
    <w:link w:val="af9"/>
    <w:rsid w:val="00146C3B"/>
  </w:style>
  <w:style w:type="paragraph" w:styleId="afb">
    <w:name w:val="annotation subject"/>
    <w:basedOn w:val="af9"/>
    <w:next w:val="af9"/>
    <w:link w:val="afc"/>
    <w:rsid w:val="00146C3B"/>
    <w:rPr>
      <w:b/>
      <w:bCs/>
    </w:rPr>
  </w:style>
  <w:style w:type="character" w:customStyle="1" w:styleId="afc">
    <w:name w:val="Тема примечания Знак"/>
    <w:link w:val="afb"/>
    <w:rsid w:val="00146C3B"/>
    <w:rPr>
      <w:b/>
      <w:bCs/>
    </w:rPr>
  </w:style>
  <w:style w:type="paragraph" w:styleId="afd">
    <w:name w:val="Revision"/>
    <w:hidden/>
    <w:uiPriority w:val="99"/>
    <w:semiHidden/>
    <w:rsid w:val="00146C3B"/>
    <w:rPr>
      <w:sz w:val="24"/>
    </w:rPr>
  </w:style>
  <w:style w:type="paragraph" w:customStyle="1" w:styleId="afe">
    <w:name w:val="ЗАГ"/>
    <w:basedOn w:val="1"/>
    <w:link w:val="aff"/>
    <w:qFormat/>
    <w:rsid w:val="00D4504B"/>
    <w:pPr>
      <w:pageBreakBefore/>
      <w:widowControl w:val="0"/>
      <w:spacing w:line="276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">
    <w:name w:val="ЗАГ Знак"/>
    <w:link w:val="afe"/>
    <w:rsid w:val="00D4504B"/>
    <w:rPr>
      <w:b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F7604-C74D-4633-BD1F-10E8E88B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2019-12-09T02:21:00Z</cp:lastPrinted>
  <dcterms:created xsi:type="dcterms:W3CDTF">2020-08-14T14:54:00Z</dcterms:created>
  <dcterms:modified xsi:type="dcterms:W3CDTF">2020-08-14T14:54:00Z</dcterms:modified>
</cp:coreProperties>
</file>